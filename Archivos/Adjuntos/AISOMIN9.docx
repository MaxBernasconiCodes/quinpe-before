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38DE5" w14:textId="77777777" w:rsidR="008524BE" w:rsidRPr="00DB6BD1" w:rsidRDefault="008524BE" w:rsidP="00022CE5">
      <w:pPr>
        <w:jc w:val="right"/>
        <w:rPr>
          <w:rFonts w:asciiTheme="minorHAnsi" w:hAnsiTheme="minorHAnsi" w:cstheme="minorHAnsi"/>
          <w:i/>
          <w:lang w:val="es-AR"/>
        </w:rPr>
      </w:pPr>
    </w:p>
    <w:p w14:paraId="18778155" w14:textId="77777777" w:rsidR="00473118" w:rsidRPr="00DB6BD1" w:rsidRDefault="00473118" w:rsidP="00473118">
      <w:pPr>
        <w:jc w:val="right"/>
        <w:rPr>
          <w:rFonts w:asciiTheme="minorHAnsi" w:hAnsiTheme="minorHAnsi" w:cstheme="minorHAnsi"/>
          <w:i/>
          <w:sz w:val="20"/>
          <w:szCs w:val="20"/>
        </w:rPr>
      </w:pPr>
    </w:p>
    <w:p w14:paraId="3BA94603" w14:textId="77777777" w:rsidR="00473118" w:rsidRPr="00DB6BD1" w:rsidRDefault="00473118" w:rsidP="00473118">
      <w:pPr>
        <w:jc w:val="right"/>
        <w:rPr>
          <w:rFonts w:asciiTheme="minorHAnsi" w:hAnsiTheme="minorHAnsi" w:cstheme="minorHAnsi"/>
          <w:i/>
          <w:sz w:val="20"/>
          <w:szCs w:val="20"/>
        </w:rPr>
      </w:pPr>
    </w:p>
    <w:p w14:paraId="67EFBA67" w14:textId="77777777" w:rsidR="00473118" w:rsidRPr="00DB6BD1" w:rsidRDefault="00473118" w:rsidP="00473118">
      <w:pPr>
        <w:jc w:val="right"/>
        <w:rPr>
          <w:rFonts w:asciiTheme="minorHAnsi" w:hAnsiTheme="minorHAnsi" w:cstheme="minorHAnsi"/>
          <w:i/>
          <w:sz w:val="20"/>
          <w:szCs w:val="20"/>
        </w:rPr>
      </w:pPr>
    </w:p>
    <w:p w14:paraId="72CEEF09" w14:textId="77777777" w:rsidR="00473118" w:rsidRPr="00DB6BD1" w:rsidRDefault="00473118" w:rsidP="00473118">
      <w:pPr>
        <w:jc w:val="right"/>
        <w:rPr>
          <w:rFonts w:asciiTheme="minorHAnsi" w:hAnsiTheme="minorHAnsi" w:cstheme="minorHAnsi"/>
          <w:i/>
          <w:sz w:val="20"/>
          <w:szCs w:val="20"/>
        </w:rPr>
      </w:pPr>
    </w:p>
    <w:p w14:paraId="07B52283" w14:textId="77777777" w:rsidR="00473118" w:rsidRPr="00DB6BD1" w:rsidRDefault="00473118" w:rsidP="00473118">
      <w:pPr>
        <w:jc w:val="right"/>
        <w:rPr>
          <w:rFonts w:asciiTheme="minorHAnsi" w:hAnsiTheme="minorHAnsi" w:cstheme="minorHAnsi"/>
          <w:i/>
          <w:sz w:val="20"/>
          <w:szCs w:val="20"/>
        </w:rPr>
      </w:pPr>
    </w:p>
    <w:p w14:paraId="4AF9A0FB" w14:textId="77777777" w:rsidR="003A3EEC" w:rsidRPr="00DB6BD1" w:rsidRDefault="003A3EEC" w:rsidP="00473118">
      <w:pPr>
        <w:jc w:val="right"/>
        <w:rPr>
          <w:rFonts w:asciiTheme="minorHAnsi" w:hAnsiTheme="minorHAnsi" w:cstheme="minorHAnsi"/>
          <w:i/>
          <w:sz w:val="20"/>
          <w:szCs w:val="20"/>
        </w:rPr>
      </w:pPr>
    </w:p>
    <w:p w14:paraId="65A18929" w14:textId="77777777" w:rsidR="003A3EEC" w:rsidRPr="00DB6BD1" w:rsidRDefault="003A3EEC" w:rsidP="00473118">
      <w:pPr>
        <w:jc w:val="right"/>
        <w:rPr>
          <w:rFonts w:asciiTheme="minorHAnsi" w:hAnsiTheme="minorHAnsi" w:cstheme="minorHAnsi"/>
          <w:i/>
          <w:sz w:val="20"/>
          <w:szCs w:val="20"/>
        </w:rPr>
      </w:pPr>
    </w:p>
    <w:p w14:paraId="0117CAC8" w14:textId="77777777" w:rsidR="003A3EEC" w:rsidRPr="00DB6BD1" w:rsidRDefault="003A3EEC" w:rsidP="00473118">
      <w:pPr>
        <w:jc w:val="right"/>
        <w:rPr>
          <w:rFonts w:asciiTheme="minorHAnsi" w:hAnsiTheme="minorHAnsi" w:cstheme="minorHAnsi"/>
          <w:i/>
          <w:sz w:val="20"/>
          <w:szCs w:val="20"/>
        </w:rPr>
      </w:pPr>
    </w:p>
    <w:p w14:paraId="08CB08D1" w14:textId="77777777" w:rsidR="003A3EEC" w:rsidRPr="00DB6BD1" w:rsidRDefault="003A3EEC" w:rsidP="00473118">
      <w:pPr>
        <w:jc w:val="right"/>
        <w:rPr>
          <w:rFonts w:asciiTheme="minorHAnsi" w:hAnsiTheme="minorHAnsi" w:cstheme="minorHAnsi"/>
          <w:i/>
          <w:sz w:val="20"/>
          <w:szCs w:val="20"/>
        </w:rPr>
      </w:pPr>
    </w:p>
    <w:p w14:paraId="701DE934" w14:textId="77777777" w:rsidR="003A3EEC" w:rsidRPr="00DB6BD1" w:rsidRDefault="003A3EEC" w:rsidP="00473118">
      <w:pPr>
        <w:jc w:val="right"/>
        <w:rPr>
          <w:rFonts w:asciiTheme="minorHAnsi" w:hAnsiTheme="minorHAnsi" w:cstheme="minorHAnsi"/>
          <w:i/>
          <w:sz w:val="20"/>
          <w:szCs w:val="20"/>
        </w:rPr>
      </w:pPr>
    </w:p>
    <w:p w14:paraId="46886CD5" w14:textId="77777777" w:rsidR="003A3EEC" w:rsidRPr="00DB6BD1" w:rsidRDefault="003A3EEC" w:rsidP="00473118">
      <w:pPr>
        <w:jc w:val="right"/>
        <w:rPr>
          <w:rFonts w:asciiTheme="minorHAnsi" w:hAnsiTheme="minorHAnsi" w:cstheme="minorHAnsi"/>
          <w:i/>
          <w:sz w:val="20"/>
          <w:szCs w:val="20"/>
        </w:rPr>
      </w:pPr>
    </w:p>
    <w:p w14:paraId="7AC4100D" w14:textId="77777777" w:rsidR="003A3EEC" w:rsidRPr="00DB6BD1" w:rsidRDefault="003A3EEC" w:rsidP="00473118">
      <w:pPr>
        <w:jc w:val="right"/>
        <w:rPr>
          <w:rFonts w:asciiTheme="minorHAnsi" w:hAnsiTheme="minorHAnsi" w:cstheme="minorHAnsi"/>
          <w:i/>
          <w:sz w:val="20"/>
          <w:szCs w:val="20"/>
        </w:rPr>
      </w:pPr>
    </w:p>
    <w:p w14:paraId="4EA8B969" w14:textId="77777777" w:rsidR="003A3EEC" w:rsidRPr="00DB6BD1" w:rsidRDefault="003A3EEC" w:rsidP="00473118">
      <w:pPr>
        <w:jc w:val="right"/>
        <w:rPr>
          <w:rFonts w:asciiTheme="minorHAnsi" w:hAnsiTheme="minorHAnsi" w:cstheme="minorHAnsi"/>
          <w:i/>
          <w:sz w:val="20"/>
          <w:szCs w:val="20"/>
        </w:rPr>
      </w:pPr>
    </w:p>
    <w:p w14:paraId="39DDC032" w14:textId="77777777" w:rsidR="003A3EEC" w:rsidRPr="00DB6BD1" w:rsidRDefault="003A3EEC" w:rsidP="00473118">
      <w:pPr>
        <w:jc w:val="right"/>
        <w:rPr>
          <w:rFonts w:asciiTheme="minorHAnsi" w:hAnsiTheme="minorHAnsi" w:cstheme="minorHAnsi"/>
          <w:i/>
          <w:sz w:val="20"/>
          <w:szCs w:val="20"/>
        </w:rPr>
      </w:pPr>
    </w:p>
    <w:p w14:paraId="0B2309D8" w14:textId="77777777" w:rsidR="003A3EEC" w:rsidRPr="00DB6BD1" w:rsidRDefault="003A3EEC" w:rsidP="00473118">
      <w:pPr>
        <w:jc w:val="right"/>
        <w:rPr>
          <w:rFonts w:asciiTheme="minorHAnsi" w:hAnsiTheme="minorHAnsi" w:cstheme="minorHAnsi"/>
          <w:i/>
          <w:sz w:val="20"/>
          <w:szCs w:val="20"/>
        </w:rPr>
      </w:pPr>
    </w:p>
    <w:p w14:paraId="5A3D687A" w14:textId="77777777" w:rsidR="00473118" w:rsidRPr="00DB6BD1" w:rsidRDefault="00473118" w:rsidP="00473118">
      <w:pPr>
        <w:jc w:val="right"/>
        <w:rPr>
          <w:rFonts w:asciiTheme="minorHAnsi" w:hAnsiTheme="minorHAnsi" w:cstheme="minorHAnsi"/>
          <w:i/>
          <w:sz w:val="20"/>
          <w:szCs w:val="20"/>
        </w:rPr>
      </w:pPr>
    </w:p>
    <w:p w14:paraId="00DDF554" w14:textId="77777777" w:rsidR="001E410E" w:rsidRPr="00DB6BD1" w:rsidRDefault="00D65A6A" w:rsidP="003A3EEC">
      <w:pPr>
        <w:jc w:val="center"/>
        <w:rPr>
          <w:rFonts w:asciiTheme="minorHAnsi" w:hAnsiTheme="minorHAnsi" w:cstheme="minorHAnsi"/>
          <w:b/>
          <w:i/>
          <w:sz w:val="56"/>
          <w:szCs w:val="56"/>
        </w:rPr>
      </w:pPr>
      <w:r w:rsidRPr="00DB6BD1">
        <w:rPr>
          <w:rFonts w:asciiTheme="minorHAnsi" w:hAnsiTheme="minorHAnsi" w:cstheme="minorHAnsi"/>
          <w:b/>
          <w:i/>
          <w:sz w:val="56"/>
          <w:szCs w:val="56"/>
        </w:rPr>
        <w:t>CARTA OFERTA</w:t>
      </w:r>
    </w:p>
    <w:p w14:paraId="5E19454C" w14:textId="77777777" w:rsidR="001E410E" w:rsidRPr="00DB6BD1" w:rsidRDefault="001E410E" w:rsidP="003A3EEC">
      <w:pPr>
        <w:jc w:val="center"/>
        <w:rPr>
          <w:rFonts w:asciiTheme="minorHAnsi" w:hAnsiTheme="minorHAnsi" w:cstheme="minorHAnsi"/>
          <w:b/>
          <w:i/>
          <w:sz w:val="56"/>
          <w:szCs w:val="56"/>
        </w:rPr>
      </w:pPr>
    </w:p>
    <w:p w14:paraId="0A844DC7" w14:textId="77777777" w:rsidR="00473118" w:rsidRPr="00DB6BD1" w:rsidRDefault="003A3EEC" w:rsidP="003A3EEC">
      <w:pPr>
        <w:jc w:val="center"/>
        <w:rPr>
          <w:rFonts w:asciiTheme="minorHAnsi" w:hAnsiTheme="minorHAnsi" w:cstheme="minorHAnsi"/>
          <w:b/>
          <w:i/>
          <w:sz w:val="56"/>
          <w:szCs w:val="56"/>
        </w:rPr>
      </w:pPr>
      <w:r w:rsidRPr="00DB6BD1">
        <w:rPr>
          <w:rFonts w:asciiTheme="minorHAnsi" w:hAnsiTheme="minorHAnsi" w:cstheme="minorHAnsi"/>
          <w:b/>
          <w:i/>
          <w:sz w:val="56"/>
          <w:szCs w:val="56"/>
        </w:rPr>
        <w:t xml:space="preserve">SERVICIO </w:t>
      </w:r>
      <w:r w:rsidR="001E410E" w:rsidRPr="00DB6BD1">
        <w:rPr>
          <w:rFonts w:asciiTheme="minorHAnsi" w:hAnsiTheme="minorHAnsi" w:cstheme="minorHAnsi"/>
          <w:b/>
          <w:i/>
          <w:sz w:val="56"/>
          <w:szCs w:val="56"/>
        </w:rPr>
        <w:t xml:space="preserve">DE </w:t>
      </w:r>
      <w:r w:rsidR="00367F81" w:rsidRPr="00DB6BD1">
        <w:rPr>
          <w:rFonts w:asciiTheme="minorHAnsi" w:hAnsiTheme="minorHAnsi" w:cstheme="minorHAnsi"/>
          <w:b/>
          <w:i/>
          <w:sz w:val="56"/>
          <w:szCs w:val="56"/>
        </w:rPr>
        <w:t xml:space="preserve">PROVISION DE ACIDO CLORHIDRICO </w:t>
      </w:r>
      <w:r w:rsidR="00466BB8" w:rsidRPr="00DB6BD1">
        <w:rPr>
          <w:rFonts w:asciiTheme="minorHAnsi" w:hAnsiTheme="minorHAnsi" w:cstheme="minorHAnsi"/>
          <w:b/>
          <w:i/>
          <w:sz w:val="56"/>
          <w:szCs w:val="56"/>
        </w:rPr>
        <w:t>EN</w:t>
      </w:r>
      <w:r w:rsidRPr="00DB6BD1">
        <w:rPr>
          <w:rFonts w:asciiTheme="minorHAnsi" w:hAnsiTheme="minorHAnsi" w:cstheme="minorHAnsi"/>
          <w:b/>
          <w:i/>
          <w:sz w:val="56"/>
          <w:szCs w:val="56"/>
        </w:rPr>
        <w:t xml:space="preserve"> POZOS</w:t>
      </w:r>
    </w:p>
    <w:p w14:paraId="10A89015" w14:textId="77777777" w:rsidR="001E410E" w:rsidRPr="00DB6BD1" w:rsidRDefault="001E410E" w:rsidP="003A3EEC">
      <w:pPr>
        <w:jc w:val="center"/>
        <w:rPr>
          <w:rFonts w:asciiTheme="minorHAnsi" w:hAnsiTheme="minorHAnsi" w:cstheme="minorHAnsi"/>
          <w:b/>
          <w:i/>
          <w:sz w:val="56"/>
          <w:szCs w:val="56"/>
        </w:rPr>
      </w:pPr>
    </w:p>
    <w:p w14:paraId="2DAC1F5E" w14:textId="77777777" w:rsidR="003A3EEC" w:rsidRPr="00DB6BD1" w:rsidRDefault="003A3EEC" w:rsidP="00473118">
      <w:pPr>
        <w:jc w:val="right"/>
        <w:rPr>
          <w:rFonts w:asciiTheme="minorHAnsi" w:hAnsiTheme="minorHAnsi" w:cstheme="minorHAnsi"/>
          <w:i/>
          <w:sz w:val="20"/>
          <w:szCs w:val="20"/>
        </w:rPr>
      </w:pPr>
    </w:p>
    <w:p w14:paraId="3F3C134B" w14:textId="77777777" w:rsidR="00473118" w:rsidRPr="00DB6BD1" w:rsidRDefault="00473118" w:rsidP="00473118">
      <w:pPr>
        <w:jc w:val="right"/>
        <w:rPr>
          <w:rFonts w:asciiTheme="minorHAnsi" w:hAnsiTheme="minorHAnsi" w:cstheme="minorHAnsi"/>
          <w:i/>
          <w:sz w:val="20"/>
          <w:szCs w:val="20"/>
        </w:rPr>
      </w:pPr>
    </w:p>
    <w:p w14:paraId="7EBCFC49" w14:textId="77777777" w:rsidR="00473118" w:rsidRPr="00DB6BD1" w:rsidRDefault="00473118" w:rsidP="00473118">
      <w:pPr>
        <w:jc w:val="right"/>
        <w:rPr>
          <w:rFonts w:asciiTheme="minorHAnsi" w:hAnsiTheme="minorHAnsi" w:cstheme="minorHAnsi"/>
          <w:i/>
          <w:sz w:val="20"/>
          <w:szCs w:val="20"/>
        </w:rPr>
      </w:pPr>
    </w:p>
    <w:p w14:paraId="332766C5" w14:textId="77777777" w:rsidR="00473118" w:rsidRPr="00DB6BD1" w:rsidRDefault="00473118" w:rsidP="00473118">
      <w:pPr>
        <w:jc w:val="right"/>
        <w:rPr>
          <w:rFonts w:asciiTheme="minorHAnsi" w:hAnsiTheme="minorHAnsi" w:cstheme="minorHAnsi"/>
          <w:i/>
          <w:sz w:val="20"/>
          <w:szCs w:val="20"/>
        </w:rPr>
      </w:pPr>
    </w:p>
    <w:p w14:paraId="099E5CED" w14:textId="77777777" w:rsidR="00473118" w:rsidRPr="00DB6BD1" w:rsidRDefault="00473118" w:rsidP="00473118">
      <w:pPr>
        <w:jc w:val="right"/>
        <w:rPr>
          <w:rFonts w:asciiTheme="minorHAnsi" w:hAnsiTheme="minorHAnsi" w:cstheme="minorHAnsi"/>
          <w:i/>
          <w:sz w:val="20"/>
          <w:szCs w:val="20"/>
        </w:rPr>
      </w:pPr>
    </w:p>
    <w:p w14:paraId="1B5F9CE8" w14:textId="77777777" w:rsidR="00473118" w:rsidRPr="00DB6BD1" w:rsidRDefault="00473118" w:rsidP="00473118">
      <w:pPr>
        <w:jc w:val="right"/>
        <w:rPr>
          <w:rFonts w:asciiTheme="minorHAnsi" w:hAnsiTheme="minorHAnsi" w:cstheme="minorHAnsi"/>
          <w:i/>
          <w:sz w:val="20"/>
          <w:szCs w:val="20"/>
        </w:rPr>
      </w:pPr>
    </w:p>
    <w:p w14:paraId="3E133B96" w14:textId="77777777" w:rsidR="00473118" w:rsidRPr="00DB6BD1" w:rsidRDefault="00473118" w:rsidP="00473118">
      <w:pPr>
        <w:jc w:val="right"/>
        <w:rPr>
          <w:rFonts w:asciiTheme="minorHAnsi" w:hAnsiTheme="minorHAnsi" w:cstheme="minorHAnsi"/>
          <w:i/>
          <w:sz w:val="20"/>
          <w:szCs w:val="20"/>
        </w:rPr>
      </w:pPr>
    </w:p>
    <w:p w14:paraId="02E1B207" w14:textId="77777777" w:rsidR="00473118" w:rsidRPr="00DB6BD1" w:rsidRDefault="00473118" w:rsidP="00473118">
      <w:pPr>
        <w:jc w:val="right"/>
        <w:rPr>
          <w:rFonts w:asciiTheme="minorHAnsi" w:hAnsiTheme="minorHAnsi" w:cstheme="minorHAnsi"/>
          <w:i/>
          <w:sz w:val="20"/>
          <w:szCs w:val="20"/>
        </w:rPr>
      </w:pPr>
    </w:p>
    <w:p w14:paraId="2777636D" w14:textId="77777777" w:rsidR="00473118" w:rsidRPr="00DB6BD1" w:rsidRDefault="00473118" w:rsidP="00473118">
      <w:pPr>
        <w:jc w:val="right"/>
        <w:rPr>
          <w:rFonts w:asciiTheme="minorHAnsi" w:hAnsiTheme="minorHAnsi" w:cstheme="minorHAnsi"/>
          <w:i/>
          <w:sz w:val="20"/>
          <w:szCs w:val="20"/>
        </w:rPr>
      </w:pPr>
    </w:p>
    <w:p w14:paraId="2A2E1EDF" w14:textId="77777777" w:rsidR="00473118" w:rsidRPr="00DB6BD1" w:rsidRDefault="00473118" w:rsidP="00473118">
      <w:pPr>
        <w:jc w:val="right"/>
        <w:rPr>
          <w:rFonts w:asciiTheme="minorHAnsi" w:hAnsiTheme="minorHAnsi" w:cstheme="minorHAnsi"/>
          <w:i/>
          <w:sz w:val="20"/>
          <w:szCs w:val="20"/>
        </w:rPr>
      </w:pPr>
    </w:p>
    <w:p w14:paraId="46632C6D" w14:textId="77777777" w:rsidR="00473118" w:rsidRPr="00DB6BD1" w:rsidRDefault="00473118" w:rsidP="00473118">
      <w:pPr>
        <w:jc w:val="right"/>
        <w:rPr>
          <w:rFonts w:asciiTheme="minorHAnsi" w:hAnsiTheme="minorHAnsi" w:cstheme="minorHAnsi"/>
          <w:i/>
          <w:sz w:val="20"/>
          <w:szCs w:val="20"/>
        </w:rPr>
      </w:pPr>
    </w:p>
    <w:p w14:paraId="65AC1C26" w14:textId="77777777" w:rsidR="00473118" w:rsidRPr="00DB6BD1" w:rsidRDefault="00473118" w:rsidP="00473118">
      <w:pPr>
        <w:jc w:val="right"/>
        <w:rPr>
          <w:rFonts w:asciiTheme="minorHAnsi" w:hAnsiTheme="minorHAnsi" w:cstheme="minorHAnsi"/>
          <w:i/>
          <w:sz w:val="20"/>
          <w:szCs w:val="20"/>
        </w:rPr>
      </w:pPr>
    </w:p>
    <w:p w14:paraId="16C0D3BF" w14:textId="77777777" w:rsidR="00473118" w:rsidRPr="00DB6BD1" w:rsidRDefault="00473118" w:rsidP="00473118">
      <w:pPr>
        <w:jc w:val="right"/>
        <w:rPr>
          <w:rFonts w:asciiTheme="minorHAnsi" w:hAnsiTheme="minorHAnsi" w:cstheme="minorHAnsi"/>
          <w:i/>
          <w:sz w:val="20"/>
          <w:szCs w:val="20"/>
        </w:rPr>
      </w:pPr>
    </w:p>
    <w:p w14:paraId="7E87F61D" w14:textId="77777777" w:rsidR="00473118" w:rsidRPr="00DB6BD1" w:rsidRDefault="00473118" w:rsidP="00473118">
      <w:pPr>
        <w:jc w:val="right"/>
        <w:rPr>
          <w:rFonts w:asciiTheme="minorHAnsi" w:hAnsiTheme="minorHAnsi" w:cstheme="minorHAnsi"/>
          <w:i/>
          <w:sz w:val="20"/>
          <w:szCs w:val="20"/>
        </w:rPr>
      </w:pPr>
    </w:p>
    <w:p w14:paraId="40F9AB6C" w14:textId="77777777" w:rsidR="00473118" w:rsidRPr="00DB6BD1" w:rsidRDefault="00473118" w:rsidP="00473118">
      <w:pPr>
        <w:jc w:val="right"/>
        <w:rPr>
          <w:rFonts w:asciiTheme="minorHAnsi" w:hAnsiTheme="minorHAnsi" w:cstheme="minorHAnsi"/>
          <w:i/>
          <w:sz w:val="20"/>
          <w:szCs w:val="20"/>
        </w:rPr>
      </w:pPr>
    </w:p>
    <w:p w14:paraId="453235DC" w14:textId="77777777" w:rsidR="00473118" w:rsidRPr="00DB6BD1" w:rsidRDefault="00473118" w:rsidP="00473118">
      <w:pPr>
        <w:jc w:val="right"/>
        <w:rPr>
          <w:rFonts w:asciiTheme="minorHAnsi" w:hAnsiTheme="minorHAnsi" w:cstheme="minorHAnsi"/>
          <w:i/>
          <w:sz w:val="20"/>
          <w:szCs w:val="20"/>
        </w:rPr>
      </w:pPr>
    </w:p>
    <w:p w14:paraId="32491AC8" w14:textId="77777777" w:rsidR="00473118" w:rsidRPr="00DB6BD1" w:rsidRDefault="008F2F1C" w:rsidP="008F2F1C">
      <w:pPr>
        <w:tabs>
          <w:tab w:val="left" w:pos="8550"/>
        </w:tabs>
        <w:rPr>
          <w:rFonts w:asciiTheme="minorHAnsi" w:hAnsiTheme="minorHAnsi" w:cstheme="minorHAnsi"/>
          <w:i/>
          <w:sz w:val="20"/>
          <w:szCs w:val="20"/>
        </w:rPr>
      </w:pPr>
      <w:r w:rsidRPr="00DB6BD1">
        <w:rPr>
          <w:rFonts w:asciiTheme="minorHAnsi" w:hAnsiTheme="minorHAnsi" w:cstheme="minorHAnsi"/>
          <w:i/>
          <w:sz w:val="20"/>
          <w:szCs w:val="20"/>
        </w:rPr>
        <w:tab/>
      </w:r>
    </w:p>
    <w:p w14:paraId="399526AD" w14:textId="77777777" w:rsidR="00473118" w:rsidRPr="00DB6BD1" w:rsidRDefault="00473118" w:rsidP="00473118">
      <w:pPr>
        <w:jc w:val="right"/>
        <w:rPr>
          <w:rFonts w:asciiTheme="minorHAnsi" w:hAnsiTheme="minorHAnsi" w:cstheme="minorHAnsi"/>
          <w:i/>
          <w:sz w:val="20"/>
          <w:szCs w:val="20"/>
        </w:rPr>
      </w:pPr>
    </w:p>
    <w:p w14:paraId="29F98148" w14:textId="77777777" w:rsidR="00D65A6A" w:rsidRPr="00DB6BD1" w:rsidRDefault="00D65A6A" w:rsidP="00473118">
      <w:pPr>
        <w:jc w:val="right"/>
        <w:rPr>
          <w:rFonts w:asciiTheme="minorHAnsi" w:hAnsiTheme="minorHAnsi" w:cstheme="minorHAnsi"/>
          <w:i/>
          <w:sz w:val="20"/>
          <w:szCs w:val="20"/>
        </w:rPr>
      </w:pPr>
    </w:p>
    <w:p w14:paraId="63E1771A" w14:textId="77777777" w:rsidR="00D65A6A" w:rsidRPr="00DB6BD1" w:rsidRDefault="00D65A6A" w:rsidP="00473118">
      <w:pPr>
        <w:jc w:val="right"/>
        <w:rPr>
          <w:rFonts w:asciiTheme="minorHAnsi" w:hAnsiTheme="minorHAnsi" w:cstheme="minorHAnsi"/>
          <w:i/>
          <w:sz w:val="20"/>
          <w:szCs w:val="20"/>
        </w:rPr>
      </w:pPr>
    </w:p>
    <w:p w14:paraId="5BA31961" w14:textId="77777777" w:rsidR="00D65A6A" w:rsidRPr="00DB6BD1" w:rsidRDefault="00D65A6A" w:rsidP="00473118">
      <w:pPr>
        <w:jc w:val="right"/>
        <w:rPr>
          <w:rFonts w:asciiTheme="minorHAnsi" w:hAnsiTheme="minorHAnsi" w:cstheme="minorHAnsi"/>
          <w:i/>
          <w:sz w:val="20"/>
          <w:szCs w:val="20"/>
        </w:rPr>
      </w:pPr>
    </w:p>
    <w:p w14:paraId="1B117E86" w14:textId="77777777" w:rsidR="00D65A6A" w:rsidRPr="00DB6BD1" w:rsidRDefault="00D65A6A" w:rsidP="00473118">
      <w:pPr>
        <w:jc w:val="right"/>
        <w:rPr>
          <w:rFonts w:asciiTheme="minorHAnsi" w:hAnsiTheme="minorHAnsi" w:cstheme="minorHAnsi"/>
          <w:i/>
          <w:sz w:val="20"/>
          <w:szCs w:val="20"/>
        </w:rPr>
      </w:pPr>
    </w:p>
    <w:p w14:paraId="092F9DD2" w14:textId="77777777" w:rsidR="00473118" w:rsidRPr="00DB6BD1" w:rsidRDefault="00473118" w:rsidP="00473118">
      <w:pPr>
        <w:jc w:val="right"/>
        <w:rPr>
          <w:rFonts w:asciiTheme="minorHAnsi" w:hAnsiTheme="minorHAnsi" w:cstheme="minorHAnsi"/>
          <w:i/>
          <w:sz w:val="20"/>
          <w:szCs w:val="20"/>
        </w:rPr>
      </w:pPr>
    </w:p>
    <w:p w14:paraId="02C62B2E" w14:textId="77777777" w:rsidR="00473118" w:rsidRPr="00DB6BD1" w:rsidRDefault="00473118" w:rsidP="00473118">
      <w:pPr>
        <w:jc w:val="right"/>
        <w:rPr>
          <w:rFonts w:asciiTheme="minorHAnsi" w:hAnsiTheme="minorHAnsi" w:cstheme="minorHAnsi"/>
          <w:i/>
          <w:sz w:val="20"/>
          <w:szCs w:val="20"/>
        </w:rPr>
      </w:pPr>
    </w:p>
    <w:p w14:paraId="0773256F" w14:textId="77777777" w:rsidR="00473118" w:rsidRPr="00DB6BD1" w:rsidRDefault="00473118" w:rsidP="00D65A6A">
      <w:pPr>
        <w:jc w:val="right"/>
        <w:rPr>
          <w:rFonts w:asciiTheme="minorHAnsi" w:hAnsiTheme="minorHAnsi" w:cstheme="minorHAnsi"/>
          <w:i/>
        </w:rPr>
      </w:pPr>
      <w:r w:rsidRPr="00DB6BD1">
        <w:rPr>
          <w:rFonts w:asciiTheme="minorHAnsi" w:hAnsiTheme="minorHAnsi" w:cstheme="minorHAnsi"/>
          <w:i/>
        </w:rPr>
        <w:t>.</w:t>
      </w:r>
    </w:p>
    <w:p w14:paraId="676FBCC3" w14:textId="77777777" w:rsidR="00473118" w:rsidRPr="00DB6BD1" w:rsidRDefault="00473118" w:rsidP="00D65A6A">
      <w:pPr>
        <w:jc w:val="right"/>
        <w:rPr>
          <w:rFonts w:asciiTheme="minorHAnsi" w:hAnsiTheme="minorHAnsi" w:cstheme="minorHAnsi"/>
          <w:i/>
        </w:rPr>
      </w:pPr>
    </w:p>
    <w:p w14:paraId="44A96078" w14:textId="77777777" w:rsidR="00473118" w:rsidRPr="00DB6BD1" w:rsidRDefault="00473118" w:rsidP="00D65A6A">
      <w:pPr>
        <w:rPr>
          <w:rFonts w:asciiTheme="minorHAnsi" w:hAnsiTheme="minorHAnsi" w:cstheme="minorHAnsi"/>
          <w:b/>
          <w:i/>
        </w:rPr>
      </w:pPr>
      <w:r w:rsidRPr="00DB6BD1">
        <w:rPr>
          <w:rFonts w:asciiTheme="minorHAnsi" w:hAnsiTheme="minorHAnsi" w:cstheme="minorHAnsi"/>
          <w:b/>
          <w:i/>
        </w:rPr>
        <w:t>Señores:</w:t>
      </w:r>
    </w:p>
    <w:p w14:paraId="30E6ABC5" w14:textId="77777777" w:rsidR="00367F81" w:rsidRPr="00DB6BD1" w:rsidRDefault="00367F81" w:rsidP="00D65A6A">
      <w:pPr>
        <w:rPr>
          <w:rFonts w:asciiTheme="minorHAnsi" w:hAnsiTheme="minorHAnsi" w:cstheme="minorHAnsi"/>
          <w:b/>
          <w:i/>
        </w:rPr>
      </w:pPr>
      <w:r w:rsidRPr="00DB6BD1">
        <w:rPr>
          <w:rFonts w:asciiTheme="minorHAnsi" w:hAnsiTheme="minorHAnsi" w:cstheme="minorHAnsi"/>
          <w:b/>
          <w:i/>
        </w:rPr>
        <w:t>HALLIBURTON</w:t>
      </w:r>
    </w:p>
    <w:p w14:paraId="1C5865AE" w14:textId="77777777" w:rsidR="00367F81" w:rsidRPr="00DB6BD1" w:rsidRDefault="00367F81" w:rsidP="00D65A6A">
      <w:pPr>
        <w:rPr>
          <w:rFonts w:asciiTheme="minorHAnsi" w:hAnsiTheme="minorHAnsi" w:cstheme="minorHAnsi"/>
          <w:b/>
          <w:i/>
        </w:rPr>
      </w:pPr>
      <w:r w:rsidRPr="00DB6BD1">
        <w:rPr>
          <w:rFonts w:asciiTheme="minorHAnsi" w:hAnsiTheme="minorHAnsi" w:cstheme="minorHAnsi"/>
          <w:b/>
          <w:i/>
        </w:rPr>
        <w:t xml:space="preserve">San Fernando y </w:t>
      </w:r>
      <w:r w:rsidR="00535F33">
        <w:rPr>
          <w:rFonts w:asciiTheme="minorHAnsi" w:hAnsiTheme="minorHAnsi" w:cstheme="minorHAnsi"/>
          <w:b/>
          <w:i/>
        </w:rPr>
        <w:t>Tino</w:t>
      </w:r>
      <w:r w:rsidR="00535F33" w:rsidRPr="00DB6BD1">
        <w:rPr>
          <w:rFonts w:asciiTheme="minorHAnsi" w:hAnsiTheme="minorHAnsi" w:cstheme="minorHAnsi"/>
          <w:b/>
          <w:i/>
        </w:rPr>
        <w:t>gasta</w:t>
      </w:r>
    </w:p>
    <w:p w14:paraId="06419822" w14:textId="77777777" w:rsidR="00367F81" w:rsidRPr="00DB6BD1" w:rsidRDefault="00367F81" w:rsidP="00D65A6A">
      <w:pPr>
        <w:rPr>
          <w:rFonts w:asciiTheme="minorHAnsi" w:hAnsiTheme="minorHAnsi" w:cstheme="minorHAnsi"/>
          <w:b/>
          <w:i/>
        </w:rPr>
      </w:pPr>
      <w:r w:rsidRPr="00DB6BD1">
        <w:rPr>
          <w:rFonts w:asciiTheme="minorHAnsi" w:hAnsiTheme="minorHAnsi" w:cstheme="minorHAnsi"/>
          <w:b/>
          <w:i/>
        </w:rPr>
        <w:t>Neuquén</w:t>
      </w:r>
    </w:p>
    <w:p w14:paraId="1D76149D" w14:textId="77777777" w:rsidR="00473118" w:rsidRPr="00DB6BD1" w:rsidRDefault="00473118" w:rsidP="00D65A6A">
      <w:pPr>
        <w:rPr>
          <w:rFonts w:asciiTheme="minorHAnsi" w:hAnsiTheme="minorHAnsi" w:cstheme="minorHAnsi"/>
          <w:i/>
        </w:rPr>
      </w:pPr>
      <w:r w:rsidRPr="00DB6BD1">
        <w:rPr>
          <w:rFonts w:asciiTheme="minorHAnsi" w:hAnsiTheme="minorHAnsi" w:cstheme="minorHAnsi"/>
          <w:b/>
          <w:i/>
        </w:rPr>
        <w:t xml:space="preserve">At.: </w:t>
      </w:r>
      <w:r w:rsidR="00E41946" w:rsidRPr="00E41946">
        <w:rPr>
          <w:rFonts w:asciiTheme="minorHAnsi" w:hAnsiTheme="minorHAnsi" w:cstheme="minorHAnsi"/>
          <w:b/>
          <w:i/>
          <w:highlight w:val="lightGray"/>
        </w:rPr>
        <w:t>Manuel Rodriguez Roche</w:t>
      </w:r>
    </w:p>
    <w:p w14:paraId="560190B8" w14:textId="77777777" w:rsidR="00A01116" w:rsidRPr="00DB6BD1" w:rsidRDefault="008F2F1C" w:rsidP="00D65A6A">
      <w:pPr>
        <w:pStyle w:val="Ttulo1"/>
        <w:spacing w:before="0" w:after="0"/>
        <w:jc w:val="center"/>
        <w:rPr>
          <w:rFonts w:asciiTheme="minorHAnsi" w:hAnsiTheme="minorHAnsi" w:cstheme="minorHAnsi"/>
          <w:i/>
          <w:sz w:val="24"/>
          <w:szCs w:val="24"/>
        </w:rPr>
      </w:pPr>
      <w:r w:rsidRPr="00DB6BD1">
        <w:rPr>
          <w:rFonts w:asciiTheme="minorHAnsi" w:hAnsiTheme="minorHAnsi" w:cstheme="minorHAnsi"/>
          <w:i/>
          <w:sz w:val="24"/>
          <w:szCs w:val="24"/>
        </w:rPr>
        <w:t xml:space="preserve">                                                                                                   </w:t>
      </w:r>
    </w:p>
    <w:p w14:paraId="1519B9D7" w14:textId="77777777" w:rsidR="00D65A6A" w:rsidRPr="00DB6BD1" w:rsidRDefault="00D65A6A" w:rsidP="00D65A6A">
      <w:pPr>
        <w:rPr>
          <w:rFonts w:asciiTheme="minorHAnsi" w:hAnsiTheme="minorHAnsi" w:cstheme="minorHAnsi"/>
          <w:i/>
          <w:sz w:val="20"/>
          <w:szCs w:val="20"/>
        </w:rPr>
      </w:pPr>
    </w:p>
    <w:p w14:paraId="16FB1C2A" w14:textId="77777777" w:rsidR="00D65A6A" w:rsidRPr="00DB6BD1" w:rsidRDefault="00D65A6A" w:rsidP="00D65A6A">
      <w:pPr>
        <w:rPr>
          <w:rFonts w:asciiTheme="minorHAnsi" w:hAnsiTheme="minorHAnsi" w:cstheme="minorHAnsi"/>
          <w:i/>
        </w:rPr>
      </w:pPr>
      <w:r w:rsidRPr="00DB6BD1">
        <w:rPr>
          <w:rFonts w:asciiTheme="minorHAnsi" w:hAnsiTheme="minorHAnsi" w:cstheme="minorHAnsi"/>
          <w:i/>
        </w:rPr>
        <w:t>Por medio de la presente nos dirigimos a ustedes con el objeto de someter a vuestra consideración nuestra única propuesta respecto a la Provisión de Ácido Clorhídrico.</w:t>
      </w:r>
    </w:p>
    <w:p w14:paraId="3A742D6E" w14:textId="77777777" w:rsidR="00D65A6A" w:rsidRPr="00DB6BD1" w:rsidRDefault="00D65A6A" w:rsidP="00D65A6A">
      <w:pPr>
        <w:rPr>
          <w:rFonts w:asciiTheme="minorHAnsi" w:hAnsiTheme="minorHAnsi" w:cstheme="minorHAnsi"/>
          <w:i/>
        </w:rPr>
      </w:pPr>
    </w:p>
    <w:p w14:paraId="15FFBB51" w14:textId="77777777" w:rsidR="005C32D2" w:rsidRPr="00F54B35" w:rsidRDefault="00435768" w:rsidP="00D65A6A">
      <w:pPr>
        <w:rPr>
          <w:rFonts w:asciiTheme="minorHAnsi" w:hAnsiTheme="minorHAnsi" w:cstheme="minorHAnsi"/>
          <w:b/>
          <w:i/>
          <w:u w:val="single"/>
        </w:rPr>
      </w:pPr>
      <w:r w:rsidRPr="00F54B35">
        <w:rPr>
          <w:rFonts w:asciiTheme="minorHAnsi" w:hAnsiTheme="minorHAnsi" w:cstheme="minorHAnsi"/>
          <w:b/>
          <w:i/>
          <w:u w:val="single"/>
        </w:rPr>
        <w:t xml:space="preserve">1-) </w:t>
      </w:r>
      <w:r w:rsidR="005C32D2" w:rsidRPr="00F54B35">
        <w:rPr>
          <w:rFonts w:asciiTheme="minorHAnsi" w:hAnsiTheme="minorHAnsi" w:cstheme="minorHAnsi"/>
          <w:b/>
          <w:i/>
          <w:u w:val="single"/>
        </w:rPr>
        <w:t>OBJETO</w:t>
      </w:r>
    </w:p>
    <w:p w14:paraId="0EC1CA8D" w14:textId="77777777" w:rsidR="005C32D2" w:rsidRPr="00DB6BD1" w:rsidRDefault="005C32D2" w:rsidP="00D65A6A">
      <w:pPr>
        <w:rPr>
          <w:rFonts w:asciiTheme="minorHAnsi" w:hAnsiTheme="minorHAnsi" w:cstheme="minorHAnsi"/>
          <w:i/>
          <w:u w:val="single"/>
        </w:rPr>
      </w:pPr>
    </w:p>
    <w:p w14:paraId="3B843892" w14:textId="77777777" w:rsidR="005C32D2" w:rsidRPr="00DB6BD1" w:rsidRDefault="005C32D2" w:rsidP="00D65A6A">
      <w:pPr>
        <w:rPr>
          <w:rFonts w:asciiTheme="minorHAnsi" w:hAnsiTheme="minorHAnsi" w:cstheme="minorHAnsi"/>
          <w:i/>
        </w:rPr>
      </w:pPr>
      <w:r w:rsidRPr="00DB6BD1">
        <w:rPr>
          <w:rFonts w:asciiTheme="minorHAnsi" w:hAnsiTheme="minorHAnsi" w:cstheme="minorHAnsi"/>
          <w:i/>
        </w:rPr>
        <w:t xml:space="preserve">Establecer los lineamientos generales para la </w:t>
      </w:r>
      <w:r w:rsidR="004676A9" w:rsidRPr="00DB6BD1">
        <w:rPr>
          <w:rFonts w:asciiTheme="minorHAnsi" w:hAnsiTheme="minorHAnsi" w:cstheme="minorHAnsi"/>
          <w:i/>
        </w:rPr>
        <w:t>provisión</w:t>
      </w:r>
      <w:r w:rsidRPr="00DB6BD1">
        <w:rPr>
          <w:rFonts w:asciiTheme="minorHAnsi" w:hAnsiTheme="minorHAnsi" w:cstheme="minorHAnsi"/>
          <w:i/>
        </w:rPr>
        <w:t xml:space="preserve"> de </w:t>
      </w:r>
      <w:r w:rsidR="004676A9" w:rsidRPr="00DB6BD1">
        <w:rPr>
          <w:rFonts w:asciiTheme="minorHAnsi" w:hAnsiTheme="minorHAnsi" w:cstheme="minorHAnsi"/>
          <w:i/>
        </w:rPr>
        <w:t>ácido</w:t>
      </w:r>
      <w:r w:rsidRPr="00DB6BD1">
        <w:rPr>
          <w:rFonts w:asciiTheme="minorHAnsi" w:hAnsiTheme="minorHAnsi" w:cstheme="minorHAnsi"/>
          <w:i/>
        </w:rPr>
        <w:t xml:space="preserve"> </w:t>
      </w:r>
      <w:r w:rsidR="004676A9" w:rsidRPr="00DB6BD1">
        <w:rPr>
          <w:rFonts w:asciiTheme="minorHAnsi" w:hAnsiTheme="minorHAnsi" w:cstheme="minorHAnsi"/>
          <w:i/>
        </w:rPr>
        <w:t>clorhídrico</w:t>
      </w:r>
      <w:r w:rsidRPr="00DB6BD1">
        <w:rPr>
          <w:rFonts w:asciiTheme="minorHAnsi" w:hAnsiTheme="minorHAnsi" w:cstheme="minorHAnsi"/>
          <w:i/>
        </w:rPr>
        <w:t xml:space="preserve"> en yacimientos donde Halliburton </w:t>
      </w:r>
      <w:r w:rsidR="00535F33" w:rsidRPr="00DB6BD1">
        <w:rPr>
          <w:rFonts w:asciiTheme="minorHAnsi" w:hAnsiTheme="minorHAnsi" w:cstheme="minorHAnsi"/>
          <w:i/>
        </w:rPr>
        <w:t>S.A.</w:t>
      </w:r>
      <w:r w:rsidRPr="00DB6BD1">
        <w:rPr>
          <w:rFonts w:asciiTheme="minorHAnsi" w:hAnsiTheme="minorHAnsi" w:cstheme="minorHAnsi"/>
          <w:i/>
        </w:rPr>
        <w:t xml:space="preserve"> presta sus servicios o retiro del producto desde </w:t>
      </w:r>
      <w:r w:rsidR="00783B6B" w:rsidRPr="00DB6BD1">
        <w:rPr>
          <w:rFonts w:asciiTheme="minorHAnsi" w:hAnsiTheme="minorHAnsi" w:cstheme="minorHAnsi"/>
          <w:i/>
        </w:rPr>
        <w:t xml:space="preserve">Base Quinpe SRL, sita en calle Mitre 1500, General </w:t>
      </w:r>
      <w:r w:rsidR="004676A9" w:rsidRPr="00DB6BD1">
        <w:rPr>
          <w:rFonts w:asciiTheme="minorHAnsi" w:hAnsiTheme="minorHAnsi" w:cstheme="minorHAnsi"/>
          <w:i/>
        </w:rPr>
        <w:t>Fernández</w:t>
      </w:r>
      <w:r w:rsidR="00783B6B" w:rsidRPr="00DB6BD1">
        <w:rPr>
          <w:rFonts w:asciiTheme="minorHAnsi" w:hAnsiTheme="minorHAnsi" w:cstheme="minorHAnsi"/>
          <w:i/>
        </w:rPr>
        <w:t xml:space="preserve"> Oro, Río Negro</w:t>
      </w:r>
      <w:r w:rsidR="00F5630D">
        <w:rPr>
          <w:rFonts w:asciiTheme="minorHAnsi" w:hAnsiTheme="minorHAnsi" w:cstheme="minorHAnsi"/>
          <w:i/>
        </w:rPr>
        <w:t xml:space="preserve">; además de la </w:t>
      </w:r>
      <w:proofErr w:type="spellStart"/>
      <w:r w:rsidR="00F5630D">
        <w:rPr>
          <w:rFonts w:asciiTheme="minorHAnsi" w:hAnsiTheme="minorHAnsi" w:cstheme="minorHAnsi"/>
          <w:i/>
        </w:rPr>
        <w:t>provision</w:t>
      </w:r>
      <w:proofErr w:type="spellEnd"/>
      <w:r w:rsidR="00F5630D">
        <w:rPr>
          <w:rFonts w:asciiTheme="minorHAnsi" w:hAnsiTheme="minorHAnsi" w:cstheme="minorHAnsi"/>
          <w:i/>
        </w:rPr>
        <w:t xml:space="preserve"> de productos </w:t>
      </w:r>
      <w:proofErr w:type="spellStart"/>
      <w:r w:rsidR="00F5630D">
        <w:rPr>
          <w:rFonts w:asciiTheme="minorHAnsi" w:hAnsiTheme="minorHAnsi" w:cstheme="minorHAnsi"/>
          <w:i/>
        </w:rPr>
        <w:t>Quimicos</w:t>
      </w:r>
      <w:proofErr w:type="spellEnd"/>
      <w:r w:rsidR="00783B6B" w:rsidRPr="00DB6BD1">
        <w:rPr>
          <w:rFonts w:asciiTheme="minorHAnsi" w:hAnsiTheme="minorHAnsi" w:cstheme="minorHAnsi"/>
          <w:i/>
        </w:rPr>
        <w:t>.</w:t>
      </w:r>
    </w:p>
    <w:p w14:paraId="5A7B1F77" w14:textId="77777777" w:rsidR="005C32D2" w:rsidRPr="00DB6BD1" w:rsidRDefault="005C32D2" w:rsidP="00D65A6A">
      <w:pPr>
        <w:rPr>
          <w:rFonts w:asciiTheme="minorHAnsi" w:hAnsiTheme="minorHAnsi" w:cstheme="minorHAnsi"/>
          <w:i/>
          <w:u w:val="single"/>
        </w:rPr>
      </w:pPr>
    </w:p>
    <w:p w14:paraId="4072FDAF" w14:textId="77777777" w:rsidR="00CE759A" w:rsidRPr="00F54B35" w:rsidRDefault="00CE759A" w:rsidP="00D404F7">
      <w:pPr>
        <w:rPr>
          <w:rFonts w:asciiTheme="minorHAnsi" w:hAnsiTheme="minorHAnsi" w:cstheme="minorHAnsi"/>
          <w:b/>
          <w:i/>
          <w:u w:val="single"/>
        </w:rPr>
      </w:pPr>
      <w:bookmarkStart w:id="0" w:name="_Toc324243494"/>
      <w:r w:rsidRPr="00F54B35">
        <w:rPr>
          <w:rFonts w:asciiTheme="minorHAnsi" w:hAnsiTheme="minorHAnsi" w:cstheme="minorHAnsi"/>
          <w:b/>
          <w:i/>
          <w:u w:val="single"/>
        </w:rPr>
        <w:t>2 - ALCANCE</w:t>
      </w:r>
      <w:bookmarkEnd w:id="0"/>
    </w:p>
    <w:p w14:paraId="167AFA2B" w14:textId="77777777" w:rsidR="00CE759A" w:rsidRPr="00DB6BD1" w:rsidRDefault="00CE759A" w:rsidP="00CE759A">
      <w:pPr>
        <w:rPr>
          <w:rFonts w:cs="Arial"/>
          <w:i/>
        </w:rPr>
      </w:pPr>
    </w:p>
    <w:p w14:paraId="06DC0410" w14:textId="77777777" w:rsidR="00CE759A" w:rsidRPr="00DB6BD1" w:rsidRDefault="00CE759A" w:rsidP="00D404F7">
      <w:pPr>
        <w:rPr>
          <w:rFonts w:asciiTheme="minorHAnsi" w:hAnsiTheme="minorHAnsi" w:cstheme="minorHAnsi"/>
          <w:i/>
        </w:rPr>
      </w:pPr>
      <w:r w:rsidRPr="00DB6BD1">
        <w:rPr>
          <w:rFonts w:asciiTheme="minorHAnsi" w:hAnsiTheme="minorHAnsi" w:cstheme="minorHAnsi"/>
          <w:i/>
        </w:rPr>
        <w:t xml:space="preserve">Comprende la provisión de mano de obra calificada y especializada, </w:t>
      </w:r>
      <w:r w:rsidR="00D404F7" w:rsidRPr="00DB6BD1">
        <w:rPr>
          <w:rFonts w:asciiTheme="minorHAnsi" w:hAnsiTheme="minorHAnsi" w:cstheme="minorHAnsi"/>
          <w:i/>
        </w:rPr>
        <w:t>equipamiento y vehículos debidamente habilitados</w:t>
      </w:r>
      <w:r w:rsidRPr="00DB6BD1">
        <w:rPr>
          <w:rFonts w:asciiTheme="minorHAnsi" w:hAnsiTheme="minorHAnsi" w:cstheme="minorHAnsi"/>
          <w:i/>
        </w:rPr>
        <w:t xml:space="preserve">, </w:t>
      </w:r>
      <w:r w:rsidR="004676A9" w:rsidRPr="00DB6BD1">
        <w:rPr>
          <w:rFonts w:asciiTheme="minorHAnsi" w:hAnsiTheme="minorHAnsi" w:cstheme="minorHAnsi"/>
          <w:i/>
        </w:rPr>
        <w:t>productos y</w:t>
      </w:r>
      <w:r w:rsidRPr="00DB6BD1">
        <w:rPr>
          <w:rFonts w:asciiTheme="minorHAnsi" w:hAnsiTheme="minorHAnsi" w:cstheme="minorHAnsi"/>
          <w:i/>
        </w:rPr>
        <w:t xml:space="preserve"> demás insumos y consumibles menores necesarios para la correcta prestación del servicio especificado en el presente </w:t>
      </w:r>
      <w:r w:rsidR="00D404F7" w:rsidRPr="00DB6BD1">
        <w:rPr>
          <w:rFonts w:asciiTheme="minorHAnsi" w:hAnsiTheme="minorHAnsi" w:cstheme="minorHAnsi"/>
          <w:i/>
        </w:rPr>
        <w:t>acuerdo.</w:t>
      </w:r>
    </w:p>
    <w:p w14:paraId="41949561" w14:textId="77777777" w:rsidR="00D404F7" w:rsidRPr="00DB6BD1" w:rsidRDefault="00D404F7" w:rsidP="00D65A6A">
      <w:pPr>
        <w:rPr>
          <w:rFonts w:asciiTheme="minorHAnsi" w:hAnsiTheme="minorHAnsi" w:cstheme="minorHAnsi"/>
          <w:i/>
          <w:u w:val="single"/>
        </w:rPr>
      </w:pPr>
    </w:p>
    <w:p w14:paraId="7C339396" w14:textId="77777777" w:rsidR="00D65A6A" w:rsidRPr="00F54B35" w:rsidRDefault="00D404F7" w:rsidP="00D65A6A">
      <w:pPr>
        <w:rPr>
          <w:rFonts w:asciiTheme="minorHAnsi" w:hAnsiTheme="minorHAnsi" w:cstheme="minorHAnsi"/>
          <w:b/>
          <w:i/>
          <w:u w:val="single"/>
        </w:rPr>
      </w:pPr>
      <w:r w:rsidRPr="00F54B35">
        <w:rPr>
          <w:rFonts w:asciiTheme="minorHAnsi" w:hAnsiTheme="minorHAnsi" w:cstheme="minorHAnsi"/>
          <w:b/>
          <w:i/>
          <w:u w:val="single"/>
        </w:rPr>
        <w:t>3</w:t>
      </w:r>
      <w:r w:rsidR="00435768" w:rsidRPr="00F54B35">
        <w:rPr>
          <w:rFonts w:asciiTheme="minorHAnsi" w:hAnsiTheme="minorHAnsi" w:cstheme="minorHAnsi"/>
          <w:b/>
          <w:i/>
          <w:u w:val="single"/>
        </w:rPr>
        <w:t xml:space="preserve">- </w:t>
      </w:r>
      <w:r w:rsidR="005C32D2" w:rsidRPr="00F54B35">
        <w:rPr>
          <w:rFonts w:asciiTheme="minorHAnsi" w:hAnsiTheme="minorHAnsi" w:cstheme="minorHAnsi"/>
          <w:b/>
          <w:i/>
          <w:u w:val="single"/>
        </w:rPr>
        <w:t>CONDICIONES DEL SERVICIO</w:t>
      </w:r>
    </w:p>
    <w:p w14:paraId="61B1CA2A" w14:textId="77777777" w:rsidR="00D65A6A" w:rsidRPr="00DB6BD1" w:rsidRDefault="00D65A6A" w:rsidP="00D65A6A">
      <w:pPr>
        <w:rPr>
          <w:rFonts w:asciiTheme="minorHAnsi" w:hAnsiTheme="minorHAnsi" w:cstheme="minorHAnsi"/>
          <w:i/>
        </w:rPr>
      </w:pPr>
    </w:p>
    <w:p w14:paraId="7CA5A404" w14:textId="77777777" w:rsidR="00D65A6A" w:rsidRPr="00DB6BD1" w:rsidRDefault="00D65A6A" w:rsidP="00D65A6A">
      <w:pPr>
        <w:ind w:left="567" w:hanging="425"/>
        <w:rPr>
          <w:rFonts w:asciiTheme="minorHAnsi" w:hAnsiTheme="minorHAnsi" w:cstheme="minorHAnsi"/>
          <w:i/>
        </w:rPr>
      </w:pPr>
      <w:r w:rsidRPr="00DB6BD1">
        <w:rPr>
          <w:rFonts w:asciiTheme="minorHAnsi" w:hAnsiTheme="minorHAnsi" w:cstheme="minorHAnsi"/>
          <w:i/>
        </w:rPr>
        <w:t>Cada envío de producto cumplirá:</w:t>
      </w:r>
    </w:p>
    <w:p w14:paraId="799229D5" w14:textId="77777777" w:rsidR="00D65A6A" w:rsidRPr="00DB6BD1" w:rsidRDefault="00D65A6A" w:rsidP="00D65A6A">
      <w:pPr>
        <w:ind w:left="567" w:hanging="425"/>
        <w:rPr>
          <w:rFonts w:asciiTheme="minorHAnsi" w:hAnsiTheme="minorHAnsi" w:cstheme="minorHAnsi"/>
          <w:i/>
        </w:rPr>
      </w:pPr>
    </w:p>
    <w:p w14:paraId="775BBE4C" w14:textId="77777777" w:rsidR="00D65A6A" w:rsidRPr="00DB6BD1" w:rsidRDefault="00D65A6A" w:rsidP="00435768">
      <w:pPr>
        <w:pStyle w:val="Prrafodelista"/>
        <w:numPr>
          <w:ilvl w:val="0"/>
          <w:numId w:val="8"/>
        </w:numPr>
        <w:ind w:left="567" w:hanging="283"/>
        <w:rPr>
          <w:rFonts w:asciiTheme="minorHAnsi" w:hAnsiTheme="minorHAnsi" w:cstheme="minorHAnsi"/>
          <w:i/>
        </w:rPr>
      </w:pPr>
      <w:r w:rsidRPr="00DB6BD1">
        <w:rPr>
          <w:rFonts w:asciiTheme="minorHAnsi" w:hAnsiTheme="minorHAnsi" w:cstheme="minorHAnsi"/>
          <w:i/>
        </w:rPr>
        <w:t>Certificado de calidad donde se incluyan los parámetros especificados en la sección de estándares mínimos.</w:t>
      </w:r>
      <w:r w:rsidR="00F5630D">
        <w:rPr>
          <w:rFonts w:asciiTheme="minorHAnsi" w:hAnsiTheme="minorHAnsi" w:cstheme="minorHAnsi"/>
          <w:i/>
        </w:rPr>
        <w:t xml:space="preserve"> </w:t>
      </w:r>
      <w:r w:rsidR="00535F33">
        <w:rPr>
          <w:rFonts w:asciiTheme="minorHAnsi" w:hAnsiTheme="minorHAnsi" w:cstheme="minorHAnsi"/>
          <w:i/>
        </w:rPr>
        <w:t>(Anexo</w:t>
      </w:r>
      <w:r w:rsidR="00F5630D">
        <w:rPr>
          <w:rFonts w:asciiTheme="minorHAnsi" w:hAnsiTheme="minorHAnsi" w:cstheme="minorHAnsi"/>
          <w:i/>
        </w:rPr>
        <w:t xml:space="preserve"> D)</w:t>
      </w:r>
    </w:p>
    <w:p w14:paraId="15A0556F" w14:textId="77777777" w:rsidR="00D65A6A" w:rsidRPr="00DB6BD1" w:rsidRDefault="00D65A6A" w:rsidP="00435768">
      <w:pPr>
        <w:pStyle w:val="Prrafodelista"/>
        <w:numPr>
          <w:ilvl w:val="0"/>
          <w:numId w:val="8"/>
        </w:numPr>
        <w:ind w:left="567" w:hanging="283"/>
        <w:rPr>
          <w:rFonts w:asciiTheme="minorHAnsi" w:hAnsiTheme="minorHAnsi" w:cstheme="minorHAnsi"/>
          <w:i/>
        </w:rPr>
      </w:pPr>
      <w:r w:rsidRPr="00DB6BD1">
        <w:rPr>
          <w:rFonts w:asciiTheme="minorHAnsi" w:hAnsiTheme="minorHAnsi" w:cstheme="minorHAnsi"/>
          <w:i/>
        </w:rPr>
        <w:t>Hoja de seguridad (MSDS).</w:t>
      </w:r>
    </w:p>
    <w:p w14:paraId="42FA457C" w14:textId="77777777" w:rsidR="00D65A6A" w:rsidRPr="00DB6BD1" w:rsidRDefault="00D65A6A" w:rsidP="00435768">
      <w:pPr>
        <w:pStyle w:val="Prrafodelista"/>
        <w:numPr>
          <w:ilvl w:val="0"/>
          <w:numId w:val="8"/>
        </w:numPr>
        <w:ind w:left="567" w:hanging="283"/>
        <w:rPr>
          <w:rFonts w:asciiTheme="minorHAnsi" w:hAnsiTheme="minorHAnsi" w:cstheme="minorHAnsi"/>
          <w:i/>
        </w:rPr>
      </w:pPr>
      <w:r w:rsidRPr="00DB6BD1">
        <w:rPr>
          <w:rFonts w:asciiTheme="minorHAnsi" w:hAnsiTheme="minorHAnsi" w:cstheme="minorHAnsi"/>
          <w:i/>
        </w:rPr>
        <w:t>Hojas técnicas.</w:t>
      </w:r>
      <w:r w:rsidR="00F5630D">
        <w:rPr>
          <w:rFonts w:asciiTheme="minorHAnsi" w:hAnsiTheme="minorHAnsi" w:cstheme="minorHAnsi"/>
          <w:i/>
        </w:rPr>
        <w:t xml:space="preserve"> (OT)</w:t>
      </w:r>
    </w:p>
    <w:p w14:paraId="16488ECD" w14:textId="77777777" w:rsidR="00D65A6A" w:rsidRPr="00DB6BD1" w:rsidRDefault="00D65A6A" w:rsidP="00435768">
      <w:pPr>
        <w:pStyle w:val="Prrafodelista"/>
        <w:numPr>
          <w:ilvl w:val="0"/>
          <w:numId w:val="8"/>
        </w:numPr>
        <w:ind w:left="567" w:hanging="283"/>
        <w:rPr>
          <w:rFonts w:asciiTheme="minorHAnsi" w:hAnsiTheme="minorHAnsi" w:cstheme="minorHAnsi"/>
          <w:i/>
        </w:rPr>
      </w:pPr>
      <w:r w:rsidRPr="00DB6BD1">
        <w:rPr>
          <w:rFonts w:asciiTheme="minorHAnsi" w:hAnsiTheme="minorHAnsi" w:cstheme="minorHAnsi"/>
          <w:i/>
        </w:rPr>
        <w:t>R</w:t>
      </w:r>
      <w:commentRangeStart w:id="1"/>
      <w:r w:rsidRPr="00DB6BD1">
        <w:rPr>
          <w:rFonts w:asciiTheme="minorHAnsi" w:hAnsiTheme="minorHAnsi" w:cstheme="minorHAnsi"/>
          <w:i/>
        </w:rPr>
        <w:t>emito indicando la</w:t>
      </w:r>
      <w:r w:rsidR="00E41946">
        <w:rPr>
          <w:rFonts w:asciiTheme="minorHAnsi" w:hAnsiTheme="minorHAnsi" w:cstheme="minorHAnsi"/>
          <w:i/>
        </w:rPr>
        <w:t xml:space="preserve"> cantidad de Kg/</w:t>
      </w:r>
      <w:proofErr w:type="spellStart"/>
      <w:r w:rsidR="00E41946">
        <w:rPr>
          <w:rFonts w:asciiTheme="minorHAnsi" w:hAnsiTheme="minorHAnsi" w:cstheme="minorHAnsi"/>
          <w:i/>
        </w:rPr>
        <w:t>Lt</w:t>
      </w:r>
      <w:proofErr w:type="spellEnd"/>
      <w:r w:rsidR="00E41946">
        <w:rPr>
          <w:rFonts w:asciiTheme="minorHAnsi" w:hAnsiTheme="minorHAnsi" w:cstheme="minorHAnsi"/>
          <w:i/>
        </w:rPr>
        <w:t xml:space="preserve"> de </w:t>
      </w:r>
      <w:proofErr w:type="gramStart"/>
      <w:r w:rsidR="00E41946" w:rsidRPr="00E41946">
        <w:rPr>
          <w:rFonts w:asciiTheme="minorHAnsi" w:hAnsiTheme="minorHAnsi" w:cstheme="minorHAnsi"/>
          <w:i/>
          <w:shd w:val="clear" w:color="auto" w:fill="BFBFBF" w:themeFill="background1" w:themeFillShade="BF"/>
        </w:rPr>
        <w:t>ácido</w:t>
      </w:r>
      <w:r w:rsidR="00E41946">
        <w:rPr>
          <w:rFonts w:asciiTheme="minorHAnsi" w:hAnsiTheme="minorHAnsi" w:cstheme="minorHAnsi"/>
          <w:i/>
        </w:rPr>
        <w:t xml:space="preserve"> </w:t>
      </w:r>
      <w:r w:rsidRPr="00DB6BD1">
        <w:rPr>
          <w:rFonts w:asciiTheme="minorHAnsi" w:hAnsiTheme="minorHAnsi" w:cstheme="minorHAnsi"/>
          <w:i/>
        </w:rPr>
        <w:t xml:space="preserve"> descargados</w:t>
      </w:r>
      <w:proofErr w:type="gramEnd"/>
      <w:r w:rsidRPr="00DB6BD1">
        <w:rPr>
          <w:rFonts w:asciiTheme="minorHAnsi" w:hAnsiTheme="minorHAnsi" w:cstheme="minorHAnsi"/>
          <w:i/>
        </w:rPr>
        <w:t xml:space="preserve"> en el tanque y número de PO</w:t>
      </w:r>
      <w:commentRangeEnd w:id="1"/>
      <w:r w:rsidR="00E56D5C">
        <w:rPr>
          <w:rStyle w:val="Refdecomentario"/>
        </w:rPr>
        <w:commentReference w:id="1"/>
      </w:r>
      <w:r w:rsidRPr="00DB6BD1">
        <w:rPr>
          <w:rFonts w:asciiTheme="minorHAnsi" w:hAnsiTheme="minorHAnsi" w:cstheme="minorHAnsi"/>
          <w:i/>
        </w:rPr>
        <w:t>.</w:t>
      </w:r>
    </w:p>
    <w:p w14:paraId="789AFF66" w14:textId="77777777" w:rsidR="00D65A6A" w:rsidRDefault="00D65A6A" w:rsidP="00E41946">
      <w:pPr>
        <w:pStyle w:val="Prrafodelista"/>
        <w:numPr>
          <w:ilvl w:val="0"/>
          <w:numId w:val="8"/>
        </w:numPr>
        <w:ind w:left="567" w:hanging="283"/>
        <w:rPr>
          <w:rFonts w:asciiTheme="minorHAnsi" w:hAnsiTheme="minorHAnsi" w:cstheme="minorHAnsi"/>
          <w:i/>
        </w:rPr>
      </w:pPr>
      <w:r w:rsidRPr="00E41946">
        <w:rPr>
          <w:rFonts w:asciiTheme="minorHAnsi" w:hAnsiTheme="minorHAnsi" w:cstheme="minorHAnsi"/>
          <w:i/>
        </w:rPr>
        <w:t>Personal de Halliburton firmará el remito,</w:t>
      </w:r>
      <w:r w:rsidR="00E41946" w:rsidRPr="00E41946">
        <w:rPr>
          <w:rFonts w:asciiTheme="minorHAnsi" w:hAnsiTheme="minorHAnsi" w:cstheme="minorHAnsi"/>
          <w:i/>
        </w:rPr>
        <w:t xml:space="preserve"> </w:t>
      </w:r>
      <w:proofErr w:type="gramStart"/>
      <w:r w:rsidR="00E41946" w:rsidRPr="00E41946">
        <w:rPr>
          <w:rFonts w:asciiTheme="minorHAnsi" w:hAnsiTheme="minorHAnsi" w:cstheme="minorHAnsi"/>
          <w:i/>
          <w:shd w:val="clear" w:color="auto" w:fill="BFBFBF" w:themeFill="background1" w:themeFillShade="BF"/>
        </w:rPr>
        <w:t>“ colocando</w:t>
      </w:r>
      <w:proofErr w:type="gramEnd"/>
      <w:r w:rsidR="00E41946" w:rsidRPr="00E41946">
        <w:rPr>
          <w:rFonts w:asciiTheme="minorHAnsi" w:hAnsiTheme="minorHAnsi" w:cstheme="minorHAnsi"/>
          <w:i/>
          <w:shd w:val="clear" w:color="auto" w:fill="BFBFBF" w:themeFill="background1" w:themeFillShade="BF"/>
        </w:rPr>
        <w:t xml:space="preserve"> la cantidad”</w:t>
      </w:r>
      <w:r w:rsidRPr="00E41946">
        <w:rPr>
          <w:rFonts w:asciiTheme="minorHAnsi" w:hAnsiTheme="minorHAnsi" w:cstheme="minorHAnsi"/>
          <w:i/>
          <w:shd w:val="clear" w:color="auto" w:fill="BFBFBF" w:themeFill="background1" w:themeFillShade="BF"/>
        </w:rPr>
        <w:t xml:space="preserve"> </w:t>
      </w:r>
      <w:r w:rsidR="00E41946" w:rsidRPr="00E41946">
        <w:rPr>
          <w:rFonts w:asciiTheme="minorHAnsi" w:hAnsiTheme="minorHAnsi" w:cstheme="minorHAnsi"/>
          <w:i/>
          <w:shd w:val="clear" w:color="auto" w:fill="BFBFBF" w:themeFill="background1" w:themeFillShade="BF"/>
        </w:rPr>
        <w:t xml:space="preserve">de litros recibido de </w:t>
      </w:r>
      <w:proofErr w:type="spellStart"/>
      <w:r w:rsidR="00E41946" w:rsidRPr="00E41946">
        <w:rPr>
          <w:rFonts w:asciiTheme="minorHAnsi" w:hAnsiTheme="minorHAnsi" w:cstheme="minorHAnsi"/>
          <w:i/>
          <w:shd w:val="clear" w:color="auto" w:fill="BFBFBF" w:themeFill="background1" w:themeFillShade="BF"/>
        </w:rPr>
        <w:t>acido</w:t>
      </w:r>
      <w:proofErr w:type="spellEnd"/>
      <w:r w:rsidR="00E41946" w:rsidRPr="00E41946">
        <w:rPr>
          <w:rFonts w:asciiTheme="minorHAnsi" w:hAnsiTheme="minorHAnsi" w:cstheme="minorHAnsi"/>
          <w:i/>
          <w:shd w:val="clear" w:color="auto" w:fill="BFBFBF" w:themeFill="background1" w:themeFillShade="BF"/>
        </w:rPr>
        <w:t xml:space="preserve"> al 15 %;</w:t>
      </w:r>
      <w:r w:rsidR="00E41946" w:rsidRPr="00E41946">
        <w:rPr>
          <w:rFonts w:asciiTheme="minorHAnsi" w:hAnsiTheme="minorHAnsi" w:cstheme="minorHAnsi"/>
          <w:i/>
        </w:rPr>
        <w:t xml:space="preserve"> el cual se deberá contrastar con el medidor de cada tanque. </w:t>
      </w:r>
    </w:p>
    <w:p w14:paraId="6D44DD58" w14:textId="77777777" w:rsidR="00E41946" w:rsidRPr="00E41946" w:rsidRDefault="00E41946" w:rsidP="00E41946">
      <w:pPr>
        <w:pStyle w:val="Prrafodelista"/>
        <w:ind w:left="567"/>
        <w:rPr>
          <w:rFonts w:asciiTheme="minorHAnsi" w:hAnsiTheme="minorHAnsi" w:cstheme="minorHAnsi"/>
          <w:i/>
        </w:rPr>
      </w:pPr>
    </w:p>
    <w:p w14:paraId="05EC6B63" w14:textId="77777777" w:rsidR="00D65A6A" w:rsidRPr="00F54B35" w:rsidRDefault="00D404F7" w:rsidP="00D65A6A">
      <w:pPr>
        <w:rPr>
          <w:rFonts w:asciiTheme="minorHAnsi" w:hAnsiTheme="minorHAnsi" w:cstheme="minorHAnsi"/>
          <w:b/>
          <w:i/>
          <w:u w:val="single"/>
        </w:rPr>
      </w:pPr>
      <w:r w:rsidRPr="00F54B35">
        <w:rPr>
          <w:rFonts w:asciiTheme="minorHAnsi" w:hAnsiTheme="minorHAnsi" w:cstheme="minorHAnsi"/>
          <w:b/>
          <w:i/>
          <w:u w:val="single"/>
        </w:rPr>
        <w:t>4</w:t>
      </w:r>
      <w:r w:rsidR="00435768" w:rsidRPr="00F54B35">
        <w:rPr>
          <w:rFonts w:asciiTheme="minorHAnsi" w:hAnsiTheme="minorHAnsi" w:cstheme="minorHAnsi"/>
          <w:b/>
          <w:i/>
          <w:u w:val="single"/>
        </w:rPr>
        <w:t xml:space="preserve">-) </w:t>
      </w:r>
      <w:r w:rsidR="00D65A6A" w:rsidRPr="00F54B35">
        <w:rPr>
          <w:rFonts w:asciiTheme="minorHAnsi" w:hAnsiTheme="minorHAnsi" w:cstheme="minorHAnsi"/>
          <w:b/>
          <w:i/>
          <w:u w:val="single"/>
        </w:rPr>
        <w:t>ESPECIFICACIONES DE LOS SERVICIOS</w:t>
      </w:r>
    </w:p>
    <w:p w14:paraId="59E07687" w14:textId="77777777" w:rsidR="00D65A6A" w:rsidRPr="00DB6BD1" w:rsidRDefault="00D65A6A" w:rsidP="00D65A6A">
      <w:pPr>
        <w:rPr>
          <w:rFonts w:asciiTheme="minorHAnsi" w:hAnsiTheme="minorHAnsi" w:cstheme="minorHAnsi"/>
          <w:i/>
        </w:rPr>
      </w:pPr>
    </w:p>
    <w:p w14:paraId="132FF06A" w14:textId="77777777" w:rsidR="00D65A6A" w:rsidRPr="00DB6BD1" w:rsidRDefault="00D65A6A" w:rsidP="00D65A6A">
      <w:pPr>
        <w:rPr>
          <w:rFonts w:asciiTheme="minorHAnsi" w:hAnsiTheme="minorHAnsi" w:cstheme="minorHAnsi"/>
          <w:i/>
        </w:rPr>
      </w:pPr>
      <w:r w:rsidRPr="00DB6BD1">
        <w:rPr>
          <w:rFonts w:asciiTheme="minorHAnsi" w:hAnsiTheme="minorHAnsi" w:cstheme="minorHAnsi"/>
          <w:i/>
        </w:rPr>
        <w:t xml:space="preserve">Según </w:t>
      </w:r>
      <w:r w:rsidRPr="00DB6BD1">
        <w:rPr>
          <w:rFonts w:asciiTheme="minorHAnsi" w:hAnsiTheme="minorHAnsi" w:cstheme="minorHAnsi"/>
          <w:b/>
          <w:i/>
        </w:rPr>
        <w:t>Anexo A</w:t>
      </w:r>
      <w:r w:rsidRPr="00DB6BD1">
        <w:rPr>
          <w:rFonts w:asciiTheme="minorHAnsi" w:hAnsiTheme="minorHAnsi" w:cstheme="minorHAnsi"/>
          <w:i/>
        </w:rPr>
        <w:t>.</w:t>
      </w:r>
    </w:p>
    <w:p w14:paraId="3126BE0B" w14:textId="77777777" w:rsidR="00D65A6A" w:rsidRPr="00DB6BD1" w:rsidRDefault="00D65A6A" w:rsidP="00D65A6A">
      <w:pPr>
        <w:rPr>
          <w:rFonts w:asciiTheme="minorHAnsi" w:hAnsiTheme="minorHAnsi" w:cstheme="minorHAnsi"/>
          <w:i/>
        </w:rPr>
      </w:pPr>
    </w:p>
    <w:p w14:paraId="365573EE" w14:textId="77777777" w:rsidR="00D65A6A" w:rsidRPr="00F54B35" w:rsidRDefault="00D404F7" w:rsidP="00D65A6A">
      <w:pPr>
        <w:rPr>
          <w:rFonts w:asciiTheme="minorHAnsi" w:hAnsiTheme="minorHAnsi" w:cstheme="minorHAnsi"/>
          <w:b/>
          <w:i/>
          <w:u w:val="single"/>
        </w:rPr>
      </w:pPr>
      <w:r w:rsidRPr="00F54B35">
        <w:rPr>
          <w:rFonts w:asciiTheme="minorHAnsi" w:hAnsiTheme="minorHAnsi" w:cstheme="minorHAnsi"/>
          <w:b/>
          <w:i/>
          <w:u w:val="single"/>
        </w:rPr>
        <w:t>5</w:t>
      </w:r>
      <w:r w:rsidR="00435768" w:rsidRPr="00F54B35">
        <w:rPr>
          <w:rFonts w:asciiTheme="minorHAnsi" w:hAnsiTheme="minorHAnsi" w:cstheme="minorHAnsi"/>
          <w:b/>
          <w:i/>
          <w:u w:val="single"/>
        </w:rPr>
        <w:t xml:space="preserve">-) </w:t>
      </w:r>
      <w:r w:rsidR="00D65A6A" w:rsidRPr="00F54B35">
        <w:rPr>
          <w:rFonts w:asciiTheme="minorHAnsi" w:hAnsiTheme="minorHAnsi" w:cstheme="minorHAnsi"/>
          <w:b/>
          <w:i/>
          <w:u w:val="single"/>
        </w:rPr>
        <w:t>PRECIOS Y METODOLOGIA DE AJUSTE</w:t>
      </w:r>
    </w:p>
    <w:p w14:paraId="074D3354" w14:textId="77777777" w:rsidR="00D65A6A" w:rsidRPr="00DB6BD1" w:rsidRDefault="00D65A6A" w:rsidP="00D65A6A">
      <w:pPr>
        <w:rPr>
          <w:rFonts w:asciiTheme="minorHAnsi" w:hAnsiTheme="minorHAnsi" w:cstheme="minorHAnsi"/>
          <w:i/>
        </w:rPr>
      </w:pPr>
    </w:p>
    <w:p w14:paraId="37B6C408" w14:textId="77777777" w:rsidR="00D65A6A" w:rsidRPr="00DB6BD1" w:rsidRDefault="004676A9" w:rsidP="00D65A6A">
      <w:pPr>
        <w:rPr>
          <w:rFonts w:asciiTheme="minorHAnsi" w:hAnsiTheme="minorHAnsi" w:cstheme="minorHAnsi"/>
          <w:i/>
        </w:rPr>
      </w:pPr>
      <w:r w:rsidRPr="00DB6BD1">
        <w:rPr>
          <w:rFonts w:asciiTheme="minorHAnsi" w:hAnsiTheme="minorHAnsi" w:cstheme="minorHAnsi"/>
          <w:i/>
        </w:rPr>
        <w:t>Según</w:t>
      </w:r>
      <w:r w:rsidR="00D65A6A" w:rsidRPr="00DB6BD1">
        <w:rPr>
          <w:rFonts w:asciiTheme="minorHAnsi" w:hAnsiTheme="minorHAnsi" w:cstheme="minorHAnsi"/>
          <w:i/>
        </w:rPr>
        <w:t xml:space="preserve"> </w:t>
      </w:r>
      <w:r w:rsidR="00F5630D">
        <w:rPr>
          <w:rFonts w:asciiTheme="minorHAnsi" w:hAnsiTheme="minorHAnsi" w:cstheme="minorHAnsi"/>
          <w:b/>
          <w:i/>
        </w:rPr>
        <w:t>Anexo C</w:t>
      </w:r>
      <w:r w:rsidR="00D65A6A" w:rsidRPr="00DB6BD1">
        <w:rPr>
          <w:rFonts w:asciiTheme="minorHAnsi" w:hAnsiTheme="minorHAnsi" w:cstheme="minorHAnsi"/>
          <w:i/>
        </w:rPr>
        <w:t>.</w:t>
      </w:r>
    </w:p>
    <w:p w14:paraId="798B2851" w14:textId="77777777" w:rsidR="00D65A6A" w:rsidRPr="00DB6BD1" w:rsidRDefault="00D65A6A" w:rsidP="00D65A6A">
      <w:pPr>
        <w:rPr>
          <w:rFonts w:asciiTheme="minorHAnsi" w:hAnsiTheme="minorHAnsi" w:cstheme="minorHAnsi"/>
          <w:i/>
        </w:rPr>
      </w:pPr>
    </w:p>
    <w:p w14:paraId="6A969B37" w14:textId="77777777" w:rsidR="00D65A6A" w:rsidRDefault="00D65A6A" w:rsidP="00D65A6A">
      <w:pPr>
        <w:pStyle w:val="Prrafodelista"/>
        <w:numPr>
          <w:ilvl w:val="0"/>
          <w:numId w:val="6"/>
        </w:numPr>
        <w:ind w:left="0" w:firstLine="284"/>
        <w:rPr>
          <w:rFonts w:asciiTheme="minorHAnsi" w:hAnsiTheme="minorHAnsi" w:cstheme="minorHAnsi"/>
          <w:i/>
        </w:rPr>
      </w:pPr>
      <w:r w:rsidRPr="00DB6BD1">
        <w:rPr>
          <w:rFonts w:asciiTheme="minorHAnsi" w:hAnsiTheme="minorHAnsi" w:cstheme="minorHAnsi"/>
          <w:i/>
        </w:rPr>
        <w:t>Los precios están expresados en Pesos Argentinos ($) sin IVA.</w:t>
      </w:r>
    </w:p>
    <w:p w14:paraId="2ECD8D7C" w14:textId="77777777" w:rsidR="00E41946" w:rsidRDefault="00E41946" w:rsidP="00E41946">
      <w:pPr>
        <w:rPr>
          <w:rFonts w:asciiTheme="minorHAnsi" w:hAnsiTheme="minorHAnsi" w:cstheme="minorHAnsi"/>
          <w:i/>
        </w:rPr>
      </w:pPr>
    </w:p>
    <w:p w14:paraId="1EB9953B" w14:textId="77777777" w:rsidR="00E41946" w:rsidRPr="00E41946" w:rsidRDefault="00E41946" w:rsidP="00E41946">
      <w:pPr>
        <w:rPr>
          <w:rFonts w:asciiTheme="minorHAnsi" w:hAnsiTheme="minorHAnsi" w:cstheme="minorHAnsi"/>
          <w:i/>
        </w:rPr>
      </w:pPr>
    </w:p>
    <w:p w14:paraId="509EC157" w14:textId="77777777" w:rsidR="00D65A6A" w:rsidRPr="00DB6BD1" w:rsidRDefault="00D65A6A" w:rsidP="00D65A6A">
      <w:pPr>
        <w:pStyle w:val="Prrafodelista"/>
        <w:ind w:left="0"/>
        <w:rPr>
          <w:rFonts w:asciiTheme="minorHAnsi" w:hAnsiTheme="minorHAnsi" w:cstheme="minorHAnsi"/>
          <w:i/>
        </w:rPr>
      </w:pPr>
    </w:p>
    <w:p w14:paraId="756BF654" w14:textId="77777777" w:rsidR="00D65A6A" w:rsidRPr="00F54B35" w:rsidRDefault="00D404F7" w:rsidP="00D65A6A">
      <w:pPr>
        <w:rPr>
          <w:rFonts w:asciiTheme="minorHAnsi" w:hAnsiTheme="minorHAnsi" w:cstheme="minorHAnsi"/>
          <w:b/>
          <w:i/>
          <w:u w:val="single"/>
        </w:rPr>
      </w:pPr>
      <w:r w:rsidRPr="00F54B35">
        <w:rPr>
          <w:rFonts w:asciiTheme="minorHAnsi" w:hAnsiTheme="minorHAnsi" w:cstheme="minorHAnsi"/>
          <w:b/>
          <w:i/>
          <w:u w:val="single"/>
        </w:rPr>
        <w:t>6</w:t>
      </w:r>
      <w:r w:rsidR="00435768" w:rsidRPr="00F54B35">
        <w:rPr>
          <w:rFonts w:asciiTheme="minorHAnsi" w:hAnsiTheme="minorHAnsi" w:cstheme="minorHAnsi"/>
          <w:b/>
          <w:i/>
          <w:u w:val="single"/>
        </w:rPr>
        <w:t xml:space="preserve">-) </w:t>
      </w:r>
      <w:r w:rsidR="005C32D2" w:rsidRPr="00F54B35">
        <w:rPr>
          <w:rFonts w:asciiTheme="minorHAnsi" w:hAnsiTheme="minorHAnsi" w:cstheme="minorHAnsi"/>
          <w:b/>
          <w:i/>
          <w:u w:val="single"/>
        </w:rPr>
        <w:t>PLAZO</w:t>
      </w:r>
      <w:r w:rsidR="00D65A6A" w:rsidRPr="00F54B35">
        <w:rPr>
          <w:rFonts w:asciiTheme="minorHAnsi" w:hAnsiTheme="minorHAnsi" w:cstheme="minorHAnsi"/>
          <w:b/>
          <w:i/>
          <w:u w:val="single"/>
        </w:rPr>
        <w:t xml:space="preserve"> DE PAGO</w:t>
      </w:r>
    </w:p>
    <w:p w14:paraId="49D5D88B" w14:textId="77777777" w:rsidR="00D65A6A" w:rsidRPr="00DB6BD1" w:rsidRDefault="00D65A6A" w:rsidP="00D65A6A">
      <w:pPr>
        <w:rPr>
          <w:rFonts w:asciiTheme="minorHAnsi" w:hAnsiTheme="minorHAnsi" w:cstheme="minorHAnsi"/>
          <w:i/>
        </w:rPr>
      </w:pPr>
    </w:p>
    <w:p w14:paraId="2BE13938" w14:textId="77777777" w:rsidR="00D65A6A" w:rsidRPr="00DB6BD1" w:rsidRDefault="003E0FB8" w:rsidP="00D65A6A">
      <w:pPr>
        <w:rPr>
          <w:rFonts w:asciiTheme="minorHAnsi" w:hAnsiTheme="minorHAnsi" w:cstheme="minorHAnsi"/>
          <w:i/>
        </w:rPr>
      </w:pPr>
      <w:r>
        <w:rPr>
          <w:rFonts w:asciiTheme="minorHAnsi" w:hAnsiTheme="minorHAnsi" w:cstheme="minorHAnsi"/>
          <w:i/>
        </w:rPr>
        <w:t xml:space="preserve">30 </w:t>
      </w:r>
      <w:r w:rsidR="00D65A6A" w:rsidRPr="00DB6BD1">
        <w:rPr>
          <w:rFonts w:asciiTheme="minorHAnsi" w:hAnsiTheme="minorHAnsi" w:cstheme="minorHAnsi"/>
          <w:i/>
        </w:rPr>
        <w:t xml:space="preserve">días </w:t>
      </w:r>
      <w:r w:rsidR="005C32D2" w:rsidRPr="00DB6BD1">
        <w:rPr>
          <w:rFonts w:asciiTheme="minorHAnsi" w:hAnsiTheme="minorHAnsi" w:cstheme="minorHAnsi"/>
          <w:i/>
        </w:rPr>
        <w:t xml:space="preserve">desde </w:t>
      </w:r>
      <w:r w:rsidR="00D65A6A" w:rsidRPr="00DB6BD1">
        <w:rPr>
          <w:rFonts w:asciiTheme="minorHAnsi" w:hAnsiTheme="minorHAnsi" w:cstheme="minorHAnsi"/>
          <w:i/>
        </w:rPr>
        <w:t xml:space="preserve">fecha de presentación de </w:t>
      </w:r>
      <w:r w:rsidR="00535F33" w:rsidRPr="00DB6BD1">
        <w:rPr>
          <w:rFonts w:asciiTheme="minorHAnsi" w:hAnsiTheme="minorHAnsi" w:cstheme="minorHAnsi"/>
          <w:i/>
        </w:rPr>
        <w:t>factura.</w:t>
      </w:r>
    </w:p>
    <w:p w14:paraId="7A5CE252" w14:textId="77777777" w:rsidR="00D65A6A" w:rsidRPr="00DB6BD1" w:rsidRDefault="00D65A6A" w:rsidP="00D65A6A">
      <w:pPr>
        <w:rPr>
          <w:rFonts w:asciiTheme="minorHAnsi" w:hAnsiTheme="minorHAnsi" w:cstheme="minorHAnsi"/>
          <w:i/>
        </w:rPr>
      </w:pPr>
    </w:p>
    <w:p w14:paraId="586360D8" w14:textId="77777777" w:rsidR="00D65A6A" w:rsidRPr="00F54B35" w:rsidRDefault="00D404F7" w:rsidP="00D65A6A">
      <w:pPr>
        <w:rPr>
          <w:rFonts w:asciiTheme="minorHAnsi" w:hAnsiTheme="minorHAnsi" w:cstheme="minorHAnsi"/>
          <w:b/>
          <w:i/>
          <w:u w:val="single"/>
        </w:rPr>
      </w:pPr>
      <w:r w:rsidRPr="00F54B35">
        <w:rPr>
          <w:rFonts w:asciiTheme="minorHAnsi" w:hAnsiTheme="minorHAnsi" w:cstheme="minorHAnsi"/>
          <w:b/>
          <w:i/>
          <w:u w:val="single"/>
        </w:rPr>
        <w:t>7</w:t>
      </w:r>
      <w:r w:rsidR="00435768" w:rsidRPr="00F54B35">
        <w:rPr>
          <w:rFonts w:asciiTheme="minorHAnsi" w:hAnsiTheme="minorHAnsi" w:cstheme="minorHAnsi"/>
          <w:b/>
          <w:i/>
          <w:u w:val="single"/>
        </w:rPr>
        <w:t xml:space="preserve">-) </w:t>
      </w:r>
      <w:r w:rsidR="00D65A6A" w:rsidRPr="00F54B35">
        <w:rPr>
          <w:rFonts w:asciiTheme="minorHAnsi" w:hAnsiTheme="minorHAnsi" w:cstheme="minorHAnsi"/>
          <w:b/>
          <w:i/>
          <w:u w:val="single"/>
        </w:rPr>
        <w:t>PLAZO DE ENTREGA</w:t>
      </w:r>
    </w:p>
    <w:p w14:paraId="77871E73" w14:textId="77777777" w:rsidR="00D65A6A" w:rsidRPr="00DB6BD1" w:rsidRDefault="00D65A6A" w:rsidP="00D65A6A">
      <w:pPr>
        <w:rPr>
          <w:rFonts w:asciiTheme="minorHAnsi" w:hAnsiTheme="minorHAnsi" w:cstheme="minorHAnsi"/>
          <w:i/>
          <w:u w:val="single"/>
        </w:rPr>
      </w:pPr>
    </w:p>
    <w:p w14:paraId="15A815C5" w14:textId="77777777" w:rsidR="005C32D2" w:rsidRPr="00DB6BD1" w:rsidRDefault="005C32D2" w:rsidP="00D65A6A">
      <w:pPr>
        <w:rPr>
          <w:rFonts w:asciiTheme="minorHAnsi" w:hAnsiTheme="minorHAnsi" w:cstheme="minorHAnsi"/>
          <w:i/>
        </w:rPr>
      </w:pPr>
      <w:r w:rsidRPr="00DB6BD1">
        <w:rPr>
          <w:rFonts w:asciiTheme="minorHAnsi" w:hAnsiTheme="minorHAnsi" w:cstheme="minorHAnsi"/>
          <w:i/>
        </w:rPr>
        <w:t xml:space="preserve">A los fines de una correcta planificación y atención, Halliburton deberá solicitar con 24 horas de </w:t>
      </w:r>
      <w:r w:rsidR="004676A9" w:rsidRPr="00DB6BD1">
        <w:rPr>
          <w:rFonts w:asciiTheme="minorHAnsi" w:hAnsiTheme="minorHAnsi" w:cstheme="minorHAnsi"/>
          <w:i/>
        </w:rPr>
        <w:t>anticipación</w:t>
      </w:r>
      <w:r w:rsidRPr="00DB6BD1">
        <w:rPr>
          <w:rFonts w:asciiTheme="minorHAnsi" w:hAnsiTheme="minorHAnsi" w:cstheme="minorHAnsi"/>
          <w:i/>
        </w:rPr>
        <w:t xml:space="preserve"> el servicio a los mails que a </w:t>
      </w:r>
      <w:r w:rsidR="004676A9" w:rsidRPr="00DB6BD1">
        <w:rPr>
          <w:rFonts w:asciiTheme="minorHAnsi" w:hAnsiTheme="minorHAnsi" w:cstheme="minorHAnsi"/>
          <w:i/>
        </w:rPr>
        <w:t>continuación</w:t>
      </w:r>
      <w:r w:rsidRPr="00DB6BD1">
        <w:rPr>
          <w:rFonts w:asciiTheme="minorHAnsi" w:hAnsiTheme="minorHAnsi" w:cstheme="minorHAnsi"/>
          <w:i/>
        </w:rPr>
        <w:t xml:space="preserve"> se detallan y confirmar el pedido </w:t>
      </w:r>
      <w:r w:rsidR="004676A9" w:rsidRPr="00DB6BD1">
        <w:rPr>
          <w:rFonts w:asciiTheme="minorHAnsi" w:hAnsiTheme="minorHAnsi" w:cstheme="minorHAnsi"/>
          <w:i/>
        </w:rPr>
        <w:t>a</w:t>
      </w:r>
      <w:r w:rsidR="004676A9">
        <w:rPr>
          <w:rFonts w:asciiTheme="minorHAnsi" w:hAnsiTheme="minorHAnsi" w:cstheme="minorHAnsi"/>
          <w:i/>
        </w:rPr>
        <w:t>l</w:t>
      </w:r>
      <w:r w:rsidR="004676A9" w:rsidRPr="00DB6BD1">
        <w:rPr>
          <w:rFonts w:asciiTheme="minorHAnsi" w:hAnsiTheme="minorHAnsi" w:cstheme="minorHAnsi"/>
          <w:i/>
        </w:rPr>
        <w:t xml:space="preserve"> teléfono</w:t>
      </w:r>
      <w:r w:rsidRPr="00DB6BD1">
        <w:rPr>
          <w:rFonts w:asciiTheme="minorHAnsi" w:hAnsiTheme="minorHAnsi" w:cstheme="minorHAnsi"/>
          <w:i/>
        </w:rPr>
        <w:t xml:space="preserve"> de guardia</w:t>
      </w:r>
      <w:r w:rsidR="0007779F">
        <w:rPr>
          <w:rFonts w:asciiTheme="minorHAnsi" w:hAnsiTheme="minorHAnsi" w:cstheme="minorHAnsi"/>
          <w:i/>
        </w:rPr>
        <w:t xml:space="preserve"> </w:t>
      </w:r>
      <w:r w:rsidR="0007779F" w:rsidRPr="0007779F">
        <w:rPr>
          <w:rFonts w:asciiTheme="minorHAnsi" w:hAnsiTheme="minorHAnsi" w:cstheme="minorHAnsi"/>
          <w:b/>
          <w:i/>
        </w:rPr>
        <w:t>(0299) 156-340-735</w:t>
      </w:r>
      <w:r w:rsidRPr="0007779F">
        <w:rPr>
          <w:rFonts w:asciiTheme="minorHAnsi" w:hAnsiTheme="minorHAnsi" w:cstheme="minorHAnsi"/>
          <w:b/>
          <w:i/>
        </w:rPr>
        <w:t>.</w:t>
      </w:r>
    </w:p>
    <w:p w14:paraId="6C57E0EF" w14:textId="77777777" w:rsidR="005C32D2" w:rsidRPr="00DB6BD1" w:rsidRDefault="005C32D2" w:rsidP="00D65A6A">
      <w:pPr>
        <w:rPr>
          <w:rFonts w:asciiTheme="minorHAnsi" w:hAnsiTheme="minorHAnsi" w:cstheme="minorHAnsi"/>
          <w:i/>
        </w:rPr>
      </w:pPr>
    </w:p>
    <w:p w14:paraId="025D1DC6" w14:textId="77777777" w:rsidR="00D65A6A" w:rsidRPr="00F5630D" w:rsidRDefault="005C32D2" w:rsidP="00F5630D">
      <w:pPr>
        <w:rPr>
          <w:rFonts w:asciiTheme="minorHAnsi" w:hAnsiTheme="minorHAnsi" w:cstheme="minorHAnsi"/>
          <w:i/>
          <w:lang w:val="en-US"/>
        </w:rPr>
      </w:pPr>
      <w:r w:rsidRPr="00F5630D">
        <w:rPr>
          <w:rFonts w:asciiTheme="minorHAnsi" w:hAnsiTheme="minorHAnsi" w:cstheme="minorHAnsi"/>
          <w:i/>
          <w:lang w:val="en-US"/>
        </w:rPr>
        <w:t xml:space="preserve">Mail principal: </w:t>
      </w:r>
      <w:hyperlink r:id="rId12" w:history="1">
        <w:r w:rsidR="00D65A6A" w:rsidRPr="00F5630D">
          <w:rPr>
            <w:rStyle w:val="Hipervnculo"/>
            <w:rFonts w:asciiTheme="minorHAnsi" w:hAnsiTheme="minorHAnsi" w:cstheme="minorHAnsi"/>
            <w:i/>
            <w:lang w:val="en-US"/>
          </w:rPr>
          <w:t>jcabrera@quinpe.com</w:t>
        </w:r>
      </w:hyperlink>
      <w:r w:rsidR="00D65A6A" w:rsidRPr="00F5630D">
        <w:rPr>
          <w:rFonts w:asciiTheme="minorHAnsi" w:hAnsiTheme="minorHAnsi" w:cstheme="minorHAnsi"/>
          <w:i/>
          <w:lang w:val="en-US"/>
        </w:rPr>
        <w:t xml:space="preserve"> / </w:t>
      </w:r>
      <w:hyperlink r:id="rId13" w:history="1">
        <w:r w:rsidRPr="00F5630D">
          <w:rPr>
            <w:rStyle w:val="Hipervnculo"/>
            <w:rFonts w:asciiTheme="minorHAnsi" w:hAnsiTheme="minorHAnsi" w:cstheme="minorHAnsi"/>
            <w:i/>
            <w:lang w:val="en-US"/>
          </w:rPr>
          <w:t>ventas@quinpe.com</w:t>
        </w:r>
      </w:hyperlink>
    </w:p>
    <w:p w14:paraId="494BEC9A" w14:textId="77777777" w:rsidR="005C32D2" w:rsidRPr="00F5630D" w:rsidRDefault="005C32D2" w:rsidP="005C32D2">
      <w:pPr>
        <w:ind w:left="720" w:firstLine="720"/>
        <w:rPr>
          <w:rFonts w:asciiTheme="minorHAnsi" w:hAnsiTheme="minorHAnsi" w:cstheme="minorHAnsi"/>
          <w:i/>
          <w:lang w:val="en-US"/>
        </w:rPr>
      </w:pPr>
    </w:p>
    <w:p w14:paraId="00C0A838" w14:textId="77777777" w:rsidR="00D65A6A" w:rsidRPr="00F54B35" w:rsidRDefault="00D404F7" w:rsidP="00D65A6A">
      <w:pPr>
        <w:rPr>
          <w:rFonts w:asciiTheme="minorHAnsi" w:hAnsiTheme="minorHAnsi" w:cstheme="minorHAnsi"/>
          <w:b/>
          <w:i/>
          <w:u w:val="single"/>
        </w:rPr>
      </w:pPr>
      <w:r w:rsidRPr="00F54B35">
        <w:rPr>
          <w:rFonts w:asciiTheme="minorHAnsi" w:hAnsiTheme="minorHAnsi" w:cstheme="minorHAnsi"/>
          <w:b/>
          <w:i/>
          <w:u w:val="single"/>
        </w:rPr>
        <w:t>8</w:t>
      </w:r>
      <w:r w:rsidR="00435768" w:rsidRPr="00F54B35">
        <w:rPr>
          <w:rFonts w:asciiTheme="minorHAnsi" w:hAnsiTheme="minorHAnsi" w:cstheme="minorHAnsi"/>
          <w:b/>
          <w:i/>
          <w:u w:val="single"/>
        </w:rPr>
        <w:t xml:space="preserve">-) </w:t>
      </w:r>
      <w:r w:rsidR="00D65A6A" w:rsidRPr="00F54B35">
        <w:rPr>
          <w:rFonts w:asciiTheme="minorHAnsi" w:hAnsiTheme="minorHAnsi" w:cstheme="minorHAnsi"/>
          <w:b/>
          <w:i/>
          <w:u w:val="single"/>
        </w:rPr>
        <w:t>PENALIDADES</w:t>
      </w:r>
    </w:p>
    <w:p w14:paraId="7A020F68" w14:textId="77777777" w:rsidR="005C32D2" w:rsidRPr="00DB6BD1" w:rsidRDefault="005C32D2" w:rsidP="00D65A6A">
      <w:pPr>
        <w:rPr>
          <w:rFonts w:asciiTheme="minorHAnsi" w:hAnsiTheme="minorHAnsi" w:cstheme="minorHAnsi"/>
          <w:i/>
          <w:u w:val="single"/>
        </w:rPr>
      </w:pPr>
    </w:p>
    <w:p w14:paraId="3C160949" w14:textId="77777777" w:rsidR="00D65A6A" w:rsidRDefault="005C32D2" w:rsidP="00D65A6A">
      <w:pPr>
        <w:rPr>
          <w:rFonts w:asciiTheme="minorHAnsi" w:hAnsiTheme="minorHAnsi" w:cstheme="minorHAnsi"/>
          <w:i/>
        </w:rPr>
      </w:pPr>
      <w:r w:rsidRPr="00DB6BD1">
        <w:rPr>
          <w:rFonts w:asciiTheme="minorHAnsi" w:hAnsiTheme="minorHAnsi" w:cstheme="minorHAnsi"/>
          <w:i/>
        </w:rPr>
        <w:t>A los fines d</w:t>
      </w:r>
      <w:r w:rsidR="00435768" w:rsidRPr="00DB6BD1">
        <w:rPr>
          <w:rFonts w:asciiTheme="minorHAnsi" w:hAnsiTheme="minorHAnsi" w:cstheme="minorHAnsi"/>
          <w:i/>
        </w:rPr>
        <w:t xml:space="preserve">e cumplir con las </w:t>
      </w:r>
      <w:r w:rsidR="004676A9" w:rsidRPr="00DB6BD1">
        <w:rPr>
          <w:rFonts w:asciiTheme="minorHAnsi" w:hAnsiTheme="minorHAnsi" w:cstheme="minorHAnsi"/>
          <w:i/>
        </w:rPr>
        <w:t>obligaciones</w:t>
      </w:r>
      <w:r w:rsidRPr="00DB6BD1">
        <w:rPr>
          <w:rFonts w:asciiTheme="minorHAnsi" w:hAnsiTheme="minorHAnsi" w:cstheme="minorHAnsi"/>
          <w:i/>
        </w:rPr>
        <w:t xml:space="preserve"> objeto del presente acuerdo, Quinpe cuenta</w:t>
      </w:r>
      <w:r w:rsidR="00D65A6A" w:rsidRPr="00DB6BD1">
        <w:rPr>
          <w:rFonts w:asciiTheme="minorHAnsi" w:hAnsiTheme="minorHAnsi" w:cstheme="minorHAnsi"/>
          <w:i/>
        </w:rPr>
        <w:t xml:space="preserve"> con disponibilidad de personal y transporte que le posibilit</w:t>
      </w:r>
      <w:r w:rsidRPr="00DB6BD1">
        <w:rPr>
          <w:rFonts w:asciiTheme="minorHAnsi" w:hAnsiTheme="minorHAnsi" w:cstheme="minorHAnsi"/>
          <w:i/>
        </w:rPr>
        <w:t>an</w:t>
      </w:r>
      <w:r w:rsidR="00D65A6A" w:rsidRPr="00DB6BD1">
        <w:rPr>
          <w:rFonts w:asciiTheme="minorHAnsi" w:hAnsiTheme="minorHAnsi" w:cstheme="minorHAnsi"/>
          <w:i/>
        </w:rPr>
        <w:t xml:space="preserve"> hacer frente a las exigencias de Halliburton. </w:t>
      </w:r>
      <w:r w:rsidRPr="00DB6BD1">
        <w:rPr>
          <w:rFonts w:asciiTheme="minorHAnsi" w:hAnsiTheme="minorHAnsi" w:cstheme="minorHAnsi"/>
          <w:i/>
        </w:rPr>
        <w:t xml:space="preserve">El </w:t>
      </w:r>
      <w:r w:rsidR="00D65A6A" w:rsidRPr="00DB6BD1">
        <w:rPr>
          <w:rFonts w:asciiTheme="minorHAnsi" w:hAnsiTheme="minorHAnsi" w:cstheme="minorHAnsi"/>
          <w:i/>
        </w:rPr>
        <w:t xml:space="preserve">personal será idóneo </w:t>
      </w:r>
      <w:r w:rsidRPr="00DB6BD1">
        <w:rPr>
          <w:rFonts w:asciiTheme="minorHAnsi" w:hAnsiTheme="minorHAnsi" w:cstheme="minorHAnsi"/>
          <w:i/>
        </w:rPr>
        <w:t xml:space="preserve">y capacitado </w:t>
      </w:r>
      <w:r w:rsidR="00D65A6A" w:rsidRPr="00DB6BD1">
        <w:rPr>
          <w:rFonts w:asciiTheme="minorHAnsi" w:hAnsiTheme="minorHAnsi" w:cstheme="minorHAnsi"/>
          <w:i/>
        </w:rPr>
        <w:t>para el desempeño de las tareas requeridas.</w:t>
      </w:r>
    </w:p>
    <w:p w14:paraId="346F0851" w14:textId="77777777" w:rsidR="001F53F3" w:rsidRPr="00DB6BD1" w:rsidRDefault="001F53F3" w:rsidP="00D65A6A">
      <w:pPr>
        <w:rPr>
          <w:rFonts w:asciiTheme="minorHAnsi" w:hAnsiTheme="minorHAnsi" w:cstheme="minorHAnsi"/>
          <w:i/>
        </w:rPr>
      </w:pPr>
    </w:p>
    <w:p w14:paraId="229EDA41" w14:textId="77777777" w:rsidR="00D65A6A" w:rsidRDefault="00D65A6A" w:rsidP="00D65A6A">
      <w:pPr>
        <w:rPr>
          <w:rFonts w:asciiTheme="minorHAnsi" w:hAnsiTheme="minorHAnsi" w:cstheme="minorHAnsi"/>
          <w:i/>
        </w:rPr>
      </w:pPr>
      <w:commentRangeStart w:id="2"/>
      <w:r w:rsidRPr="00DB6BD1">
        <w:rPr>
          <w:rFonts w:asciiTheme="minorHAnsi" w:hAnsiTheme="minorHAnsi" w:cstheme="minorHAnsi"/>
          <w:i/>
        </w:rPr>
        <w:t>El incumplimiento de una de las obligaciones contractuales, siempre que no sea considerado de gravedad (en cuyo caso Halliburton podrá rescindir el acuerdo o bien, aplicar multas) se considerará pasible de apercibimiento a nuestra empresa. Cada apercibimiento será registrado en un REPORTE DE NO CONFORMIDAD</w:t>
      </w:r>
      <w:r w:rsidR="001F53F3">
        <w:rPr>
          <w:rFonts w:asciiTheme="minorHAnsi" w:hAnsiTheme="minorHAnsi" w:cstheme="minorHAnsi"/>
          <w:i/>
        </w:rPr>
        <w:t xml:space="preserve"> Y SERA APLI</w:t>
      </w:r>
      <w:r w:rsidR="00F5630D">
        <w:rPr>
          <w:rFonts w:asciiTheme="minorHAnsi" w:hAnsiTheme="minorHAnsi" w:cstheme="minorHAnsi"/>
          <w:i/>
        </w:rPr>
        <w:t>CABLE MULTA según corresponda</w:t>
      </w:r>
      <w:commentRangeEnd w:id="2"/>
      <w:r w:rsidR="00C8440D">
        <w:rPr>
          <w:rStyle w:val="Refdecomentario"/>
        </w:rPr>
        <w:commentReference w:id="2"/>
      </w:r>
      <w:r w:rsidRPr="00DB6BD1">
        <w:rPr>
          <w:rFonts w:asciiTheme="minorHAnsi" w:hAnsiTheme="minorHAnsi" w:cstheme="minorHAnsi"/>
          <w:i/>
        </w:rPr>
        <w:t>.</w:t>
      </w:r>
    </w:p>
    <w:p w14:paraId="4327A663" w14:textId="77777777" w:rsidR="001F53F3" w:rsidRDefault="001F53F3" w:rsidP="00D65A6A">
      <w:pPr>
        <w:rPr>
          <w:rFonts w:asciiTheme="minorHAnsi" w:hAnsiTheme="minorHAnsi" w:cstheme="minorHAnsi"/>
          <w:i/>
        </w:rPr>
      </w:pPr>
    </w:p>
    <w:p w14:paraId="6326F556" w14:textId="77777777" w:rsidR="001F53F3" w:rsidRDefault="001F53F3" w:rsidP="001F53F3">
      <w:pPr>
        <w:pStyle w:val="Prrafodelista"/>
        <w:numPr>
          <w:ilvl w:val="0"/>
          <w:numId w:val="13"/>
        </w:numPr>
        <w:rPr>
          <w:rFonts w:asciiTheme="minorHAnsi" w:hAnsiTheme="minorHAnsi" w:cstheme="minorHAnsi"/>
          <w:i/>
        </w:rPr>
      </w:pPr>
      <w:r>
        <w:rPr>
          <w:rFonts w:asciiTheme="minorHAnsi" w:hAnsiTheme="minorHAnsi" w:cstheme="minorHAnsi"/>
          <w:i/>
        </w:rPr>
        <w:t>Incumplimiento de la calidad del producto (</w:t>
      </w:r>
      <w:r w:rsidR="00B220A7">
        <w:rPr>
          <w:rFonts w:asciiTheme="minorHAnsi" w:hAnsiTheme="minorHAnsi" w:cstheme="minorHAnsi"/>
          <w:i/>
        </w:rPr>
        <w:t>A</w:t>
      </w:r>
      <w:r>
        <w:rPr>
          <w:rFonts w:asciiTheme="minorHAnsi" w:hAnsiTheme="minorHAnsi" w:cstheme="minorHAnsi"/>
          <w:i/>
        </w:rPr>
        <w:t xml:space="preserve">nexo </w:t>
      </w:r>
      <w:r w:rsidR="00B220A7">
        <w:rPr>
          <w:rFonts w:asciiTheme="minorHAnsi" w:hAnsiTheme="minorHAnsi" w:cstheme="minorHAnsi"/>
          <w:i/>
        </w:rPr>
        <w:t>D</w:t>
      </w:r>
      <w:r>
        <w:rPr>
          <w:rFonts w:asciiTheme="minorHAnsi" w:hAnsiTheme="minorHAnsi" w:cstheme="minorHAnsi"/>
          <w:i/>
        </w:rPr>
        <w:t xml:space="preserve">) y/o estándares </w:t>
      </w:r>
      <w:r w:rsidR="00535F33">
        <w:rPr>
          <w:rFonts w:asciiTheme="minorHAnsi" w:hAnsiTheme="minorHAnsi" w:cstheme="minorHAnsi"/>
          <w:i/>
        </w:rPr>
        <w:t>mínimos de servicio (</w:t>
      </w:r>
      <w:r>
        <w:rPr>
          <w:rFonts w:asciiTheme="minorHAnsi" w:hAnsiTheme="minorHAnsi" w:cstheme="minorHAnsi"/>
          <w:i/>
        </w:rPr>
        <w:t xml:space="preserve">Anexo A), se </w:t>
      </w:r>
      <w:r w:rsidR="00902F64" w:rsidRPr="00902F64">
        <w:rPr>
          <w:rFonts w:asciiTheme="minorHAnsi" w:hAnsiTheme="minorHAnsi" w:cstheme="minorHAnsi"/>
          <w:i/>
        </w:rPr>
        <w:t>retornará</w:t>
      </w:r>
      <w:r w:rsidRPr="00902F64">
        <w:rPr>
          <w:rFonts w:asciiTheme="minorHAnsi" w:hAnsiTheme="minorHAnsi" w:cstheme="minorHAnsi"/>
          <w:i/>
          <w:color w:val="FF0000"/>
        </w:rPr>
        <w:t xml:space="preserve"> </w:t>
      </w:r>
      <w:r>
        <w:rPr>
          <w:rFonts w:asciiTheme="minorHAnsi" w:hAnsiTheme="minorHAnsi" w:cstheme="minorHAnsi"/>
          <w:i/>
        </w:rPr>
        <w:t xml:space="preserve">la cisterna rechazando el remito. </w:t>
      </w:r>
      <w:commentRangeStart w:id="3"/>
      <w:r>
        <w:rPr>
          <w:rFonts w:asciiTheme="minorHAnsi" w:hAnsiTheme="minorHAnsi" w:cstheme="minorHAnsi"/>
          <w:i/>
        </w:rPr>
        <w:t>La misma deberá ser repuesta en un lapso menor a 12 h</w:t>
      </w:r>
      <w:r w:rsidR="00902F64">
        <w:rPr>
          <w:rFonts w:asciiTheme="minorHAnsi" w:hAnsiTheme="minorHAnsi" w:cstheme="minorHAnsi"/>
          <w:i/>
        </w:rPr>
        <w:t>s.</w:t>
      </w:r>
      <w:commentRangeEnd w:id="3"/>
      <w:r w:rsidR="00C87562">
        <w:rPr>
          <w:rStyle w:val="Refdecomentario"/>
        </w:rPr>
        <w:commentReference w:id="3"/>
      </w:r>
      <w:r w:rsidR="00902F64">
        <w:rPr>
          <w:rFonts w:asciiTheme="minorHAnsi" w:hAnsiTheme="minorHAnsi" w:cstheme="minorHAnsi"/>
          <w:i/>
        </w:rPr>
        <w:t xml:space="preserve"> </w:t>
      </w:r>
      <w:commentRangeStart w:id="4"/>
      <w:r w:rsidR="00902F64">
        <w:rPr>
          <w:rFonts w:asciiTheme="minorHAnsi" w:hAnsiTheme="minorHAnsi" w:cstheme="minorHAnsi"/>
          <w:i/>
        </w:rPr>
        <w:t>Superado el plazo se aplicará</w:t>
      </w:r>
      <w:r>
        <w:rPr>
          <w:rFonts w:asciiTheme="minorHAnsi" w:hAnsiTheme="minorHAnsi" w:cstheme="minorHAnsi"/>
          <w:i/>
        </w:rPr>
        <w:t xml:space="preserve"> una multa equivalente al 5 % del valor del servicio correspondiente al remito del </w:t>
      </w:r>
      <w:r w:rsidR="00535F33">
        <w:rPr>
          <w:rFonts w:asciiTheme="minorHAnsi" w:hAnsiTheme="minorHAnsi" w:cstheme="minorHAnsi"/>
          <w:i/>
        </w:rPr>
        <w:t>día</w:t>
      </w:r>
      <w:r>
        <w:rPr>
          <w:rFonts w:asciiTheme="minorHAnsi" w:hAnsiTheme="minorHAnsi" w:cstheme="minorHAnsi"/>
          <w:i/>
        </w:rPr>
        <w:t xml:space="preserve"> por hora de demora. Siempre y cuando en el mismo periodo no </w:t>
      </w:r>
      <w:proofErr w:type="gramStart"/>
      <w:r>
        <w:rPr>
          <w:rFonts w:asciiTheme="minorHAnsi" w:hAnsiTheme="minorHAnsi" w:cstheme="minorHAnsi"/>
          <w:i/>
        </w:rPr>
        <w:t>hayan</w:t>
      </w:r>
      <w:proofErr w:type="gramEnd"/>
      <w:r>
        <w:rPr>
          <w:rFonts w:asciiTheme="minorHAnsi" w:hAnsiTheme="minorHAnsi" w:cstheme="minorHAnsi"/>
          <w:i/>
        </w:rPr>
        <w:t xml:space="preserve"> facturas adeudadas o rechazadas sin justa causa.</w:t>
      </w:r>
      <w:commentRangeEnd w:id="4"/>
      <w:r w:rsidR="00DA435E">
        <w:rPr>
          <w:rStyle w:val="Refdecomentario"/>
        </w:rPr>
        <w:commentReference w:id="4"/>
      </w:r>
    </w:p>
    <w:p w14:paraId="689EC81F" w14:textId="4AF0C292" w:rsidR="001F53F3" w:rsidRDefault="001F53F3" w:rsidP="001F53F3">
      <w:pPr>
        <w:pStyle w:val="Prrafodelista"/>
        <w:numPr>
          <w:ilvl w:val="0"/>
          <w:numId w:val="13"/>
        </w:numPr>
        <w:rPr>
          <w:rFonts w:asciiTheme="minorHAnsi" w:hAnsiTheme="minorHAnsi" w:cstheme="minorHAnsi"/>
          <w:i/>
        </w:rPr>
      </w:pPr>
      <w:r>
        <w:rPr>
          <w:rFonts w:asciiTheme="minorHAnsi" w:hAnsiTheme="minorHAnsi" w:cstheme="minorHAnsi"/>
          <w:i/>
        </w:rPr>
        <w:t>Incumplimiento del uso de EPP.</w:t>
      </w:r>
      <w:r w:rsidR="00A14BDE">
        <w:rPr>
          <w:rFonts w:asciiTheme="minorHAnsi" w:hAnsiTheme="minorHAnsi" w:cstheme="minorHAnsi"/>
          <w:i/>
        </w:rPr>
        <w:t xml:space="preserve"> </w:t>
      </w:r>
    </w:p>
    <w:p w14:paraId="2E702BF9" w14:textId="77777777" w:rsidR="001F53F3" w:rsidRDefault="001F53F3" w:rsidP="001F53F3">
      <w:pPr>
        <w:pStyle w:val="Prrafodelista"/>
        <w:numPr>
          <w:ilvl w:val="1"/>
          <w:numId w:val="13"/>
        </w:numPr>
        <w:rPr>
          <w:rFonts w:asciiTheme="minorHAnsi" w:hAnsiTheme="minorHAnsi" w:cstheme="minorHAnsi"/>
          <w:i/>
        </w:rPr>
      </w:pPr>
      <w:r>
        <w:rPr>
          <w:rFonts w:asciiTheme="minorHAnsi" w:hAnsiTheme="minorHAnsi" w:cstheme="minorHAnsi"/>
          <w:i/>
        </w:rPr>
        <w:t xml:space="preserve">Si no genera demoras se </w:t>
      </w:r>
      <w:r w:rsidR="00535F33">
        <w:rPr>
          <w:rFonts w:asciiTheme="minorHAnsi" w:hAnsiTheme="minorHAnsi" w:cstheme="minorHAnsi"/>
          <w:i/>
        </w:rPr>
        <w:t>realizará</w:t>
      </w:r>
      <w:r>
        <w:rPr>
          <w:rFonts w:asciiTheme="minorHAnsi" w:hAnsiTheme="minorHAnsi" w:cstheme="minorHAnsi"/>
          <w:i/>
        </w:rPr>
        <w:t xml:space="preserve"> una NO conformidad.</w:t>
      </w:r>
    </w:p>
    <w:p w14:paraId="2053B9B7" w14:textId="77777777" w:rsidR="001F53F3" w:rsidRDefault="00902F64" w:rsidP="001F53F3">
      <w:pPr>
        <w:pStyle w:val="Prrafodelista"/>
        <w:numPr>
          <w:ilvl w:val="1"/>
          <w:numId w:val="13"/>
        </w:numPr>
        <w:rPr>
          <w:rFonts w:asciiTheme="minorHAnsi" w:hAnsiTheme="minorHAnsi" w:cstheme="minorHAnsi"/>
          <w:i/>
        </w:rPr>
      </w:pPr>
      <w:r>
        <w:rPr>
          <w:rFonts w:asciiTheme="minorHAnsi" w:hAnsiTheme="minorHAnsi" w:cstheme="minorHAnsi"/>
          <w:i/>
        </w:rPr>
        <w:t>Si genera problemas y/o demoras en el su</w:t>
      </w:r>
      <w:r w:rsidR="001F53F3">
        <w:rPr>
          <w:rFonts w:asciiTheme="minorHAnsi" w:hAnsiTheme="minorHAnsi" w:cstheme="minorHAnsi"/>
          <w:i/>
        </w:rPr>
        <w:t>mi</w:t>
      </w:r>
      <w:r>
        <w:rPr>
          <w:rFonts w:asciiTheme="minorHAnsi" w:hAnsiTheme="minorHAnsi" w:cstheme="minorHAnsi"/>
          <w:i/>
        </w:rPr>
        <w:t>nistro del producto, se aplicará</w:t>
      </w:r>
      <w:r w:rsidR="0082437B">
        <w:rPr>
          <w:rFonts w:asciiTheme="minorHAnsi" w:hAnsiTheme="minorHAnsi" w:cstheme="minorHAnsi"/>
          <w:i/>
        </w:rPr>
        <w:t xml:space="preserve"> una multa equivalente al 5</w:t>
      </w:r>
      <w:r w:rsidR="001F53F3">
        <w:rPr>
          <w:rFonts w:asciiTheme="minorHAnsi" w:hAnsiTheme="minorHAnsi" w:cstheme="minorHAnsi"/>
          <w:i/>
        </w:rPr>
        <w:t>% del valor del servicio correspondiente al remi</w:t>
      </w:r>
      <w:r>
        <w:rPr>
          <w:rFonts w:asciiTheme="minorHAnsi" w:hAnsiTheme="minorHAnsi" w:cstheme="minorHAnsi"/>
          <w:i/>
        </w:rPr>
        <w:t>to del día por hora de demora.</w:t>
      </w:r>
      <w:r w:rsidR="001F53F3">
        <w:rPr>
          <w:rFonts w:asciiTheme="minorHAnsi" w:hAnsiTheme="minorHAnsi" w:cstheme="minorHAnsi"/>
          <w:i/>
        </w:rPr>
        <w:t xml:space="preserve"> Siempre y cuando en el mismo periodo no hayan facturas adeudadas o rechazadas sin justa causa.</w:t>
      </w:r>
    </w:p>
    <w:p w14:paraId="4708552E" w14:textId="77777777" w:rsidR="001F53F3" w:rsidRDefault="001F53F3" w:rsidP="001F53F3">
      <w:pPr>
        <w:pStyle w:val="Prrafodelista"/>
        <w:numPr>
          <w:ilvl w:val="0"/>
          <w:numId w:val="14"/>
        </w:numPr>
        <w:rPr>
          <w:rFonts w:asciiTheme="minorHAnsi" w:hAnsiTheme="minorHAnsi" w:cstheme="minorHAnsi"/>
          <w:i/>
        </w:rPr>
      </w:pPr>
      <w:commentRangeStart w:id="5"/>
      <w:r>
        <w:rPr>
          <w:rFonts w:asciiTheme="minorHAnsi" w:hAnsiTheme="minorHAnsi" w:cstheme="minorHAnsi"/>
          <w:i/>
        </w:rPr>
        <w:t>Remitos que no estén firmados por el QA/QC o supervisor de turno de Halliburton serán rechazados.</w:t>
      </w:r>
      <w:r w:rsidR="00335EF3">
        <w:rPr>
          <w:rFonts w:asciiTheme="minorHAnsi" w:hAnsiTheme="minorHAnsi" w:cstheme="minorHAnsi"/>
          <w:i/>
        </w:rPr>
        <w:t xml:space="preserve"> </w:t>
      </w:r>
      <w:r w:rsidR="00335EF3" w:rsidRPr="00335EF3">
        <w:rPr>
          <w:rFonts w:asciiTheme="minorHAnsi" w:hAnsiTheme="minorHAnsi" w:cstheme="minorHAnsi"/>
          <w:i/>
          <w:highlight w:val="lightGray"/>
        </w:rPr>
        <w:t xml:space="preserve">En el remito </w:t>
      </w:r>
      <w:r w:rsidR="00A723CE">
        <w:rPr>
          <w:rFonts w:asciiTheme="minorHAnsi" w:hAnsiTheme="minorHAnsi" w:cstheme="minorHAnsi"/>
          <w:i/>
          <w:highlight w:val="lightGray"/>
        </w:rPr>
        <w:t>se deberá especifica</w:t>
      </w:r>
      <w:r w:rsidR="009A4EB2">
        <w:rPr>
          <w:rFonts w:asciiTheme="minorHAnsi" w:hAnsiTheme="minorHAnsi" w:cstheme="minorHAnsi"/>
          <w:i/>
          <w:highlight w:val="lightGray"/>
        </w:rPr>
        <w:t>r</w:t>
      </w:r>
      <w:r w:rsidR="00A723CE">
        <w:rPr>
          <w:rFonts w:asciiTheme="minorHAnsi" w:hAnsiTheme="minorHAnsi" w:cstheme="minorHAnsi"/>
          <w:i/>
          <w:highlight w:val="lightGray"/>
        </w:rPr>
        <w:t xml:space="preserve"> el </w:t>
      </w:r>
      <w:proofErr w:type="spellStart"/>
      <w:r w:rsidR="00A723CE">
        <w:rPr>
          <w:rFonts w:asciiTheme="minorHAnsi" w:hAnsiTheme="minorHAnsi" w:cstheme="minorHAnsi"/>
          <w:i/>
          <w:highlight w:val="lightGray"/>
        </w:rPr>
        <w:t>volúmen</w:t>
      </w:r>
      <w:proofErr w:type="spellEnd"/>
      <w:r w:rsidR="00335EF3" w:rsidRPr="00335EF3">
        <w:rPr>
          <w:rFonts w:asciiTheme="minorHAnsi" w:hAnsiTheme="minorHAnsi" w:cstheme="minorHAnsi"/>
          <w:i/>
          <w:highlight w:val="lightGray"/>
        </w:rPr>
        <w:t xml:space="preserve"> de producto descargado</w:t>
      </w:r>
      <w:r w:rsidR="00A723CE">
        <w:rPr>
          <w:rFonts w:asciiTheme="minorHAnsi" w:hAnsiTheme="minorHAnsi" w:cstheme="minorHAnsi"/>
          <w:i/>
          <w:highlight w:val="lightGray"/>
        </w:rPr>
        <w:t>s</w:t>
      </w:r>
      <w:r w:rsidR="00335EF3" w:rsidRPr="00335EF3">
        <w:rPr>
          <w:rFonts w:asciiTheme="minorHAnsi" w:hAnsiTheme="minorHAnsi" w:cstheme="minorHAnsi"/>
          <w:i/>
          <w:highlight w:val="lightGray"/>
        </w:rPr>
        <w:t>.</w:t>
      </w:r>
      <w:commentRangeEnd w:id="5"/>
      <w:r w:rsidR="00862CEA">
        <w:rPr>
          <w:rStyle w:val="Refdecomentario"/>
        </w:rPr>
        <w:commentReference w:id="5"/>
      </w:r>
    </w:p>
    <w:p w14:paraId="25B8AC4A" w14:textId="77777777" w:rsidR="001F53F3" w:rsidRDefault="001F53F3" w:rsidP="00D65A6A">
      <w:pPr>
        <w:pStyle w:val="Prrafodelista"/>
        <w:numPr>
          <w:ilvl w:val="0"/>
          <w:numId w:val="14"/>
        </w:numPr>
        <w:rPr>
          <w:rFonts w:asciiTheme="minorHAnsi" w:hAnsiTheme="minorHAnsi" w:cstheme="minorHAnsi"/>
          <w:i/>
        </w:rPr>
      </w:pPr>
      <w:commentRangeStart w:id="6"/>
      <w:r>
        <w:rPr>
          <w:rFonts w:asciiTheme="minorHAnsi" w:hAnsiTheme="minorHAnsi" w:cstheme="minorHAnsi"/>
          <w:i/>
        </w:rPr>
        <w:t xml:space="preserve">Cualquier demora en la entrega del suministro </w:t>
      </w:r>
      <w:r w:rsidR="00535F33">
        <w:rPr>
          <w:rFonts w:asciiTheme="minorHAnsi" w:hAnsiTheme="minorHAnsi" w:cstheme="minorHAnsi"/>
          <w:i/>
        </w:rPr>
        <w:t>(pasadas</w:t>
      </w:r>
      <w:r>
        <w:rPr>
          <w:rFonts w:asciiTheme="minorHAnsi" w:hAnsiTheme="minorHAnsi" w:cstheme="minorHAnsi"/>
          <w:i/>
        </w:rPr>
        <w:t xml:space="preserve"> las 2 horas de espera desde el horario pautado de entrega) se </w:t>
      </w:r>
      <w:proofErr w:type="gramStart"/>
      <w:r>
        <w:rPr>
          <w:rFonts w:asciiTheme="minorHAnsi" w:hAnsiTheme="minorHAnsi" w:cstheme="minorHAnsi"/>
          <w:i/>
        </w:rPr>
        <w:t>apli</w:t>
      </w:r>
      <w:r w:rsidR="0082437B">
        <w:rPr>
          <w:rFonts w:asciiTheme="minorHAnsi" w:hAnsiTheme="minorHAnsi" w:cstheme="minorHAnsi"/>
          <w:i/>
        </w:rPr>
        <w:t>cara</w:t>
      </w:r>
      <w:proofErr w:type="gramEnd"/>
      <w:r w:rsidR="0082437B">
        <w:rPr>
          <w:rFonts w:asciiTheme="minorHAnsi" w:hAnsiTheme="minorHAnsi" w:cstheme="minorHAnsi"/>
          <w:i/>
        </w:rPr>
        <w:t xml:space="preserve"> una multa equivalente al 5</w:t>
      </w:r>
      <w:r>
        <w:rPr>
          <w:rFonts w:asciiTheme="minorHAnsi" w:hAnsiTheme="minorHAnsi" w:cstheme="minorHAnsi"/>
          <w:i/>
        </w:rPr>
        <w:t xml:space="preserve">% del valor del servicio correspondiente al remito del </w:t>
      </w:r>
      <w:r w:rsidR="00535F33">
        <w:rPr>
          <w:rFonts w:asciiTheme="minorHAnsi" w:hAnsiTheme="minorHAnsi" w:cstheme="minorHAnsi"/>
          <w:i/>
        </w:rPr>
        <w:t>día</w:t>
      </w:r>
      <w:r>
        <w:rPr>
          <w:rFonts w:asciiTheme="minorHAnsi" w:hAnsiTheme="minorHAnsi" w:cstheme="minorHAnsi"/>
          <w:i/>
        </w:rPr>
        <w:t xml:space="preserve"> por hora de dem</w:t>
      </w:r>
      <w:r w:rsidR="00535F33">
        <w:rPr>
          <w:rFonts w:asciiTheme="minorHAnsi" w:hAnsiTheme="minorHAnsi" w:cstheme="minorHAnsi"/>
          <w:i/>
        </w:rPr>
        <w:t>ora</w:t>
      </w:r>
      <w:r>
        <w:rPr>
          <w:rFonts w:asciiTheme="minorHAnsi" w:hAnsiTheme="minorHAnsi" w:cstheme="minorHAnsi"/>
          <w:i/>
        </w:rPr>
        <w:t>.</w:t>
      </w:r>
      <w:r w:rsidRPr="001F53F3">
        <w:rPr>
          <w:rFonts w:asciiTheme="minorHAnsi" w:hAnsiTheme="minorHAnsi" w:cstheme="minorHAnsi"/>
          <w:i/>
        </w:rPr>
        <w:t xml:space="preserve"> </w:t>
      </w:r>
      <w:r>
        <w:rPr>
          <w:rFonts w:asciiTheme="minorHAnsi" w:hAnsiTheme="minorHAnsi" w:cstheme="minorHAnsi"/>
          <w:i/>
        </w:rPr>
        <w:t xml:space="preserve">Siempre y cuando en el mismo periodo no </w:t>
      </w:r>
      <w:proofErr w:type="gramStart"/>
      <w:r>
        <w:rPr>
          <w:rFonts w:asciiTheme="minorHAnsi" w:hAnsiTheme="minorHAnsi" w:cstheme="minorHAnsi"/>
          <w:i/>
        </w:rPr>
        <w:t>hayan</w:t>
      </w:r>
      <w:proofErr w:type="gramEnd"/>
      <w:r>
        <w:rPr>
          <w:rFonts w:asciiTheme="minorHAnsi" w:hAnsiTheme="minorHAnsi" w:cstheme="minorHAnsi"/>
          <w:i/>
        </w:rPr>
        <w:t xml:space="preserve"> facturas adeudadas o rechazadas sin justa causa</w:t>
      </w:r>
      <w:commentRangeEnd w:id="6"/>
      <w:r w:rsidR="00455E5E">
        <w:rPr>
          <w:rStyle w:val="Refdecomentario"/>
        </w:rPr>
        <w:commentReference w:id="6"/>
      </w:r>
    </w:p>
    <w:p w14:paraId="38B65FE9" w14:textId="77777777" w:rsidR="00466375" w:rsidRPr="00466375" w:rsidRDefault="00466375" w:rsidP="00466375">
      <w:pPr>
        <w:pStyle w:val="Prrafodelista"/>
        <w:rPr>
          <w:rFonts w:asciiTheme="minorHAnsi" w:hAnsiTheme="minorHAnsi" w:cstheme="minorHAnsi"/>
          <w:i/>
        </w:rPr>
      </w:pPr>
    </w:p>
    <w:p w14:paraId="478A3CFE" w14:textId="77777777" w:rsidR="001F53F3" w:rsidRPr="00DB6BD1" w:rsidRDefault="001F53F3" w:rsidP="00D65A6A">
      <w:pPr>
        <w:rPr>
          <w:rFonts w:asciiTheme="minorHAnsi" w:hAnsiTheme="minorHAnsi" w:cstheme="minorHAnsi"/>
          <w:i/>
        </w:rPr>
      </w:pPr>
    </w:p>
    <w:p w14:paraId="1D52C3D4" w14:textId="77777777" w:rsidR="001F53F3" w:rsidRDefault="00D65A6A" w:rsidP="001F53F3">
      <w:pPr>
        <w:rPr>
          <w:rFonts w:asciiTheme="minorHAnsi" w:hAnsiTheme="minorHAnsi" w:cstheme="minorHAnsi"/>
          <w:i/>
        </w:rPr>
      </w:pPr>
      <w:r w:rsidRPr="001F53F3">
        <w:rPr>
          <w:rFonts w:asciiTheme="minorHAnsi" w:hAnsiTheme="minorHAnsi" w:cstheme="minorHAnsi"/>
          <w:i/>
        </w:rPr>
        <w:t xml:space="preserve">La </w:t>
      </w:r>
      <w:commentRangeStart w:id="7"/>
      <w:r w:rsidRPr="001F53F3">
        <w:rPr>
          <w:rFonts w:asciiTheme="minorHAnsi" w:hAnsiTheme="minorHAnsi" w:cstheme="minorHAnsi"/>
          <w:i/>
        </w:rPr>
        <w:t xml:space="preserve">acumulación de 3 (tres) apercibimientos facultará a Halliburton Argentina SRL a aplicar una multa equivalente al 5% (cinco por ciento) de la facturación mensual de </w:t>
      </w:r>
      <w:r w:rsidR="005C32D2" w:rsidRPr="001F53F3">
        <w:rPr>
          <w:rFonts w:asciiTheme="minorHAnsi" w:hAnsiTheme="minorHAnsi" w:cstheme="minorHAnsi"/>
          <w:i/>
        </w:rPr>
        <w:t xml:space="preserve">Quinpe SRL con </w:t>
      </w:r>
      <w:r w:rsidR="005C32D2" w:rsidRPr="001F53F3">
        <w:rPr>
          <w:rFonts w:asciiTheme="minorHAnsi" w:hAnsiTheme="minorHAnsi" w:cstheme="minorHAnsi"/>
          <w:i/>
        </w:rPr>
        <w:lastRenderedPageBreak/>
        <w:t>H</w:t>
      </w:r>
      <w:r w:rsidRPr="001F53F3">
        <w:rPr>
          <w:rFonts w:asciiTheme="minorHAnsi" w:hAnsiTheme="minorHAnsi" w:cstheme="minorHAnsi"/>
          <w:i/>
        </w:rPr>
        <w:t xml:space="preserve">alliburton Argentina SRL. </w:t>
      </w:r>
      <w:r w:rsidR="001F53F3" w:rsidRPr="001F53F3">
        <w:rPr>
          <w:rFonts w:asciiTheme="minorHAnsi" w:hAnsiTheme="minorHAnsi" w:cstheme="minorHAnsi"/>
          <w:i/>
        </w:rPr>
        <w:t xml:space="preserve">Siempre y cuando en el mismo periodo no </w:t>
      </w:r>
      <w:proofErr w:type="gramStart"/>
      <w:r w:rsidR="001F53F3" w:rsidRPr="001F53F3">
        <w:rPr>
          <w:rFonts w:asciiTheme="minorHAnsi" w:hAnsiTheme="minorHAnsi" w:cstheme="minorHAnsi"/>
          <w:i/>
        </w:rPr>
        <w:t>hayan</w:t>
      </w:r>
      <w:proofErr w:type="gramEnd"/>
      <w:r w:rsidR="001F53F3" w:rsidRPr="001F53F3">
        <w:rPr>
          <w:rFonts w:asciiTheme="minorHAnsi" w:hAnsiTheme="minorHAnsi" w:cstheme="minorHAnsi"/>
          <w:i/>
        </w:rPr>
        <w:t xml:space="preserve"> facturas adeudadas o rechazadas sin justa causa</w:t>
      </w:r>
      <w:r w:rsidR="001F53F3">
        <w:rPr>
          <w:rFonts w:asciiTheme="minorHAnsi" w:hAnsiTheme="minorHAnsi" w:cstheme="minorHAnsi"/>
          <w:i/>
        </w:rPr>
        <w:t>.</w:t>
      </w:r>
      <w:commentRangeEnd w:id="7"/>
      <w:r w:rsidR="00F14577">
        <w:rPr>
          <w:rStyle w:val="Refdecomentario"/>
        </w:rPr>
        <w:commentReference w:id="7"/>
      </w:r>
    </w:p>
    <w:p w14:paraId="0B2F508B" w14:textId="77777777" w:rsidR="001F53F3" w:rsidRDefault="001F53F3" w:rsidP="001F53F3">
      <w:pPr>
        <w:rPr>
          <w:rFonts w:asciiTheme="minorHAnsi" w:hAnsiTheme="minorHAnsi" w:cstheme="minorHAnsi"/>
          <w:i/>
        </w:rPr>
      </w:pPr>
    </w:p>
    <w:p w14:paraId="3131A4A3" w14:textId="77777777" w:rsidR="005845F9" w:rsidRDefault="001F53F3" w:rsidP="005845F9">
      <w:pPr>
        <w:rPr>
          <w:rFonts w:asciiTheme="minorHAnsi" w:hAnsiTheme="minorHAnsi" w:cstheme="minorHAnsi"/>
          <w:i/>
        </w:rPr>
      </w:pPr>
      <w:r>
        <w:rPr>
          <w:rFonts w:asciiTheme="minorHAnsi" w:hAnsiTheme="minorHAnsi" w:cstheme="minorHAnsi"/>
          <w:i/>
        </w:rPr>
        <w:t xml:space="preserve">En el </w:t>
      </w:r>
      <w:r w:rsidR="005845F9">
        <w:rPr>
          <w:rFonts w:asciiTheme="minorHAnsi" w:hAnsiTheme="minorHAnsi" w:cstheme="minorHAnsi"/>
          <w:i/>
        </w:rPr>
        <w:t>caso de reincidencia</w:t>
      </w:r>
      <w:r w:rsidR="0082437B">
        <w:rPr>
          <w:rFonts w:asciiTheme="minorHAnsi" w:hAnsiTheme="minorHAnsi" w:cstheme="minorHAnsi"/>
          <w:i/>
        </w:rPr>
        <w:t>s de faltas será aplicable el 5</w:t>
      </w:r>
      <w:r w:rsidR="005845F9">
        <w:rPr>
          <w:rFonts w:asciiTheme="minorHAnsi" w:hAnsiTheme="minorHAnsi" w:cstheme="minorHAnsi"/>
          <w:i/>
        </w:rPr>
        <w:t xml:space="preserve">% de la facturación anual de Quinpe. </w:t>
      </w:r>
      <w:r w:rsidR="005845F9" w:rsidRPr="001F53F3">
        <w:rPr>
          <w:rFonts w:asciiTheme="minorHAnsi" w:hAnsiTheme="minorHAnsi" w:cstheme="minorHAnsi"/>
          <w:i/>
        </w:rPr>
        <w:t xml:space="preserve">Siempre y cuando en el mismo periodo no </w:t>
      </w:r>
      <w:proofErr w:type="gramStart"/>
      <w:r w:rsidR="005845F9" w:rsidRPr="001F53F3">
        <w:rPr>
          <w:rFonts w:asciiTheme="minorHAnsi" w:hAnsiTheme="minorHAnsi" w:cstheme="minorHAnsi"/>
          <w:i/>
        </w:rPr>
        <w:t>hayan</w:t>
      </w:r>
      <w:proofErr w:type="gramEnd"/>
      <w:r w:rsidR="005845F9" w:rsidRPr="001F53F3">
        <w:rPr>
          <w:rFonts w:asciiTheme="minorHAnsi" w:hAnsiTheme="minorHAnsi" w:cstheme="minorHAnsi"/>
          <w:i/>
        </w:rPr>
        <w:t xml:space="preserve"> facturas adeudadas o rechazadas sin justa causa</w:t>
      </w:r>
      <w:r w:rsidR="005845F9">
        <w:rPr>
          <w:rFonts w:asciiTheme="minorHAnsi" w:hAnsiTheme="minorHAnsi" w:cstheme="minorHAnsi"/>
          <w:i/>
        </w:rPr>
        <w:t>.</w:t>
      </w:r>
    </w:p>
    <w:p w14:paraId="5885C746" w14:textId="77777777" w:rsidR="001F53F3" w:rsidRDefault="001F53F3" w:rsidP="001F53F3">
      <w:pPr>
        <w:rPr>
          <w:rFonts w:asciiTheme="minorHAnsi" w:hAnsiTheme="minorHAnsi" w:cstheme="minorHAnsi"/>
          <w:i/>
        </w:rPr>
      </w:pPr>
    </w:p>
    <w:p w14:paraId="1F3A9BE7" w14:textId="77777777" w:rsidR="005845F9" w:rsidRDefault="005845F9" w:rsidP="001F53F3">
      <w:pPr>
        <w:rPr>
          <w:rFonts w:asciiTheme="minorHAnsi" w:hAnsiTheme="minorHAnsi" w:cstheme="minorHAnsi"/>
          <w:i/>
        </w:rPr>
      </w:pPr>
      <w:r>
        <w:rPr>
          <w:rFonts w:asciiTheme="minorHAnsi" w:hAnsiTheme="minorHAnsi" w:cstheme="minorHAnsi"/>
          <w:i/>
        </w:rPr>
        <w:t xml:space="preserve">Adicionalmente, se adjuntan los SLA </w:t>
      </w:r>
      <w:proofErr w:type="gramStart"/>
      <w:r>
        <w:rPr>
          <w:rFonts w:asciiTheme="minorHAnsi" w:hAnsiTheme="minorHAnsi" w:cstheme="minorHAnsi"/>
          <w:i/>
        </w:rPr>
        <w:t xml:space="preserve">( </w:t>
      </w:r>
      <w:proofErr w:type="spellStart"/>
      <w:r>
        <w:rPr>
          <w:rFonts w:asciiTheme="minorHAnsi" w:hAnsiTheme="minorHAnsi" w:cstheme="minorHAnsi"/>
          <w:i/>
        </w:rPr>
        <w:t>Service</w:t>
      </w:r>
      <w:proofErr w:type="spellEnd"/>
      <w:proofErr w:type="gramEnd"/>
      <w:r>
        <w:rPr>
          <w:rFonts w:asciiTheme="minorHAnsi" w:hAnsiTheme="minorHAnsi" w:cstheme="minorHAnsi"/>
          <w:i/>
        </w:rPr>
        <w:t xml:space="preserve"> </w:t>
      </w:r>
      <w:proofErr w:type="spellStart"/>
      <w:r>
        <w:rPr>
          <w:rFonts w:asciiTheme="minorHAnsi" w:hAnsiTheme="minorHAnsi" w:cstheme="minorHAnsi"/>
          <w:i/>
        </w:rPr>
        <w:t>level</w:t>
      </w:r>
      <w:proofErr w:type="spellEnd"/>
      <w:r>
        <w:rPr>
          <w:rFonts w:asciiTheme="minorHAnsi" w:hAnsiTheme="minorHAnsi" w:cstheme="minorHAnsi"/>
          <w:i/>
        </w:rPr>
        <w:t xml:space="preserve"> </w:t>
      </w:r>
      <w:proofErr w:type="spellStart"/>
      <w:r>
        <w:rPr>
          <w:rFonts w:asciiTheme="minorHAnsi" w:hAnsiTheme="minorHAnsi" w:cstheme="minorHAnsi"/>
          <w:i/>
        </w:rPr>
        <w:t>Agreement</w:t>
      </w:r>
      <w:proofErr w:type="spellEnd"/>
      <w:r>
        <w:rPr>
          <w:rFonts w:asciiTheme="minorHAnsi" w:hAnsiTheme="minorHAnsi" w:cstheme="minorHAnsi"/>
          <w:i/>
        </w:rPr>
        <w:t>), los cuales permiten el control de los niveles de servicio para las operaciones en el Anexo D.</w:t>
      </w:r>
    </w:p>
    <w:p w14:paraId="267BADBC" w14:textId="77777777" w:rsidR="005845F9" w:rsidRPr="001F53F3" w:rsidRDefault="005845F9" w:rsidP="001F53F3">
      <w:pPr>
        <w:rPr>
          <w:rFonts w:asciiTheme="minorHAnsi" w:hAnsiTheme="minorHAnsi" w:cstheme="minorHAnsi"/>
          <w:i/>
        </w:rPr>
      </w:pPr>
    </w:p>
    <w:p w14:paraId="71C4BD57" w14:textId="77777777" w:rsidR="00D65A6A" w:rsidRPr="00DB6BD1" w:rsidRDefault="00D65A6A" w:rsidP="00D65A6A">
      <w:pPr>
        <w:rPr>
          <w:rFonts w:asciiTheme="minorHAnsi" w:hAnsiTheme="minorHAnsi" w:cstheme="minorHAnsi"/>
          <w:i/>
        </w:rPr>
      </w:pPr>
      <w:r w:rsidRPr="00DB6BD1">
        <w:rPr>
          <w:rFonts w:asciiTheme="minorHAnsi" w:hAnsiTheme="minorHAnsi" w:cstheme="minorHAnsi"/>
          <w:i/>
        </w:rPr>
        <w:t xml:space="preserve">En el caso de </w:t>
      </w:r>
      <w:r w:rsidR="00435768" w:rsidRPr="00DB6BD1">
        <w:rPr>
          <w:rFonts w:asciiTheme="minorHAnsi" w:hAnsiTheme="minorHAnsi" w:cstheme="minorHAnsi"/>
          <w:i/>
        </w:rPr>
        <w:t>daño atribuible a Quinpe</w:t>
      </w:r>
      <w:r w:rsidR="005845F9">
        <w:rPr>
          <w:rFonts w:asciiTheme="minorHAnsi" w:hAnsiTheme="minorHAnsi" w:cstheme="minorHAnsi"/>
          <w:i/>
        </w:rPr>
        <w:t xml:space="preserve"> </w:t>
      </w:r>
      <w:proofErr w:type="spellStart"/>
      <w:r w:rsidR="005845F9">
        <w:rPr>
          <w:rFonts w:asciiTheme="minorHAnsi" w:hAnsiTheme="minorHAnsi" w:cstheme="minorHAnsi"/>
          <w:i/>
        </w:rPr>
        <w:t>Srl</w:t>
      </w:r>
      <w:proofErr w:type="spellEnd"/>
      <w:r w:rsidR="00435768" w:rsidRPr="00DB6BD1">
        <w:rPr>
          <w:rFonts w:asciiTheme="minorHAnsi" w:hAnsiTheme="minorHAnsi" w:cstheme="minorHAnsi"/>
          <w:i/>
        </w:rPr>
        <w:t xml:space="preserve"> a </w:t>
      </w:r>
      <w:r w:rsidRPr="00DB6BD1">
        <w:rPr>
          <w:rFonts w:asciiTheme="minorHAnsi" w:hAnsiTheme="minorHAnsi" w:cstheme="minorHAnsi"/>
          <w:i/>
        </w:rPr>
        <w:t xml:space="preserve">instalaciones o equipos, el arreglo de los mismos estará a nuestro entero cargo. </w:t>
      </w:r>
    </w:p>
    <w:p w14:paraId="23A0ADB7" w14:textId="77777777" w:rsidR="00D65A6A" w:rsidRPr="00DB6BD1" w:rsidRDefault="00D65A6A" w:rsidP="00D65A6A">
      <w:pPr>
        <w:rPr>
          <w:rFonts w:asciiTheme="minorHAnsi" w:hAnsiTheme="minorHAnsi" w:cstheme="minorHAnsi"/>
          <w:i/>
        </w:rPr>
      </w:pPr>
    </w:p>
    <w:p w14:paraId="663509BD" w14:textId="77777777" w:rsidR="00D65A6A" w:rsidRPr="00DB6BD1" w:rsidRDefault="00D65A6A" w:rsidP="00D65A6A">
      <w:pPr>
        <w:autoSpaceDE w:val="0"/>
        <w:autoSpaceDN w:val="0"/>
        <w:adjustRightInd w:val="0"/>
        <w:outlineLvl w:val="0"/>
        <w:rPr>
          <w:rFonts w:asciiTheme="minorHAnsi" w:hAnsiTheme="minorHAnsi" w:cstheme="minorHAnsi"/>
          <w:i/>
        </w:rPr>
      </w:pPr>
      <w:commentRangeStart w:id="8"/>
      <w:r w:rsidRPr="00DB6BD1">
        <w:rPr>
          <w:rFonts w:asciiTheme="minorHAnsi" w:hAnsiTheme="minorHAnsi" w:cstheme="minorHAnsi"/>
          <w:i/>
        </w:rPr>
        <w:t xml:space="preserve">En cuanto a </w:t>
      </w:r>
      <w:r w:rsidRPr="00DB6BD1">
        <w:rPr>
          <w:rFonts w:asciiTheme="minorHAnsi" w:hAnsiTheme="minorHAnsi" w:cstheme="minorHAnsi"/>
          <w:b/>
          <w:i/>
        </w:rPr>
        <w:t>Mantenimiento Documental</w:t>
      </w:r>
      <w:r w:rsidRPr="00DB6BD1">
        <w:rPr>
          <w:rFonts w:asciiTheme="minorHAnsi" w:hAnsiTheme="minorHAnsi" w:cstheme="minorHAnsi"/>
          <w:i/>
        </w:rPr>
        <w:t>, s</w:t>
      </w:r>
      <w:r w:rsidR="00435768" w:rsidRPr="00DB6BD1">
        <w:rPr>
          <w:rFonts w:asciiTheme="minorHAnsi" w:hAnsiTheme="minorHAnsi" w:cstheme="minorHAnsi"/>
          <w:i/>
        </w:rPr>
        <w:t>e presentará en tiempo y en forma l</w:t>
      </w:r>
      <w:r w:rsidRPr="00DB6BD1">
        <w:rPr>
          <w:rFonts w:asciiTheme="minorHAnsi" w:hAnsiTheme="minorHAnsi" w:cstheme="minorHAnsi"/>
          <w:i/>
        </w:rPr>
        <w:t xml:space="preserve">a documentación mensual exigida por Halliburton en forma digital y on-line. La responsabilidad será de </w:t>
      </w:r>
      <w:proofErr w:type="spellStart"/>
      <w:r w:rsidRPr="00DB6BD1">
        <w:rPr>
          <w:rFonts w:asciiTheme="minorHAnsi" w:hAnsiTheme="minorHAnsi" w:cstheme="minorHAnsi"/>
          <w:i/>
        </w:rPr>
        <w:t>auto-gestión</w:t>
      </w:r>
      <w:proofErr w:type="spellEnd"/>
      <w:r w:rsidRPr="00DB6BD1">
        <w:rPr>
          <w:rFonts w:asciiTheme="minorHAnsi" w:hAnsiTheme="minorHAnsi" w:cstheme="minorHAnsi"/>
          <w:i/>
        </w:rPr>
        <w:t>.</w:t>
      </w:r>
      <w:commentRangeEnd w:id="8"/>
      <w:r w:rsidR="00074EB4">
        <w:rPr>
          <w:rStyle w:val="Refdecomentario"/>
        </w:rPr>
        <w:commentReference w:id="8"/>
      </w:r>
    </w:p>
    <w:p w14:paraId="1BC383B6" w14:textId="77777777" w:rsidR="00D65A6A" w:rsidRPr="00DB6BD1" w:rsidRDefault="00D65A6A" w:rsidP="00D65A6A">
      <w:pPr>
        <w:rPr>
          <w:rFonts w:asciiTheme="minorHAnsi" w:hAnsiTheme="minorHAnsi" w:cstheme="minorHAnsi"/>
          <w:i/>
        </w:rPr>
      </w:pPr>
    </w:p>
    <w:p w14:paraId="36A08DBF" w14:textId="77777777" w:rsidR="00D65A6A" w:rsidRPr="001C5C6C" w:rsidRDefault="00D65A6A" w:rsidP="00D65A6A">
      <w:pPr>
        <w:rPr>
          <w:rFonts w:asciiTheme="minorHAnsi" w:hAnsiTheme="minorHAnsi" w:cstheme="minorHAnsi"/>
          <w:i/>
          <w:highlight w:val="green"/>
          <w:rPrChange w:id="9"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10" w:author="gaston ignacio lara rivero" w:date="2020-08-06T13:27:00Z">
            <w:rPr>
              <w:rFonts w:asciiTheme="minorHAnsi" w:hAnsiTheme="minorHAnsi" w:cstheme="minorHAnsi"/>
              <w:i/>
            </w:rPr>
          </w:rPrChange>
        </w:rPr>
        <w:t xml:space="preserve">El control documental será llevado a cabo por P&amp;P </w:t>
      </w:r>
      <w:proofErr w:type="spellStart"/>
      <w:r w:rsidRPr="001C5C6C">
        <w:rPr>
          <w:rFonts w:asciiTheme="minorHAnsi" w:hAnsiTheme="minorHAnsi" w:cstheme="minorHAnsi"/>
          <w:i/>
          <w:highlight w:val="green"/>
          <w:rPrChange w:id="11" w:author="gaston ignacio lara rivero" w:date="2020-08-06T13:27:00Z">
            <w:rPr>
              <w:rFonts w:asciiTheme="minorHAnsi" w:hAnsiTheme="minorHAnsi" w:cstheme="minorHAnsi"/>
              <w:i/>
            </w:rPr>
          </w:rPrChange>
        </w:rPr>
        <w:t>Consulting</w:t>
      </w:r>
      <w:proofErr w:type="spellEnd"/>
      <w:r w:rsidRPr="001C5C6C">
        <w:rPr>
          <w:rFonts w:asciiTheme="minorHAnsi" w:hAnsiTheme="minorHAnsi" w:cstheme="minorHAnsi"/>
          <w:i/>
          <w:highlight w:val="green"/>
          <w:rPrChange w:id="12" w:author="gaston ignacio lara rivero" w:date="2020-08-06T13:27:00Z">
            <w:rPr>
              <w:rFonts w:asciiTheme="minorHAnsi" w:hAnsiTheme="minorHAnsi" w:cstheme="minorHAnsi"/>
              <w:i/>
            </w:rPr>
          </w:rPrChange>
        </w:rPr>
        <w:t xml:space="preserve"> SRL, o la empresa que Halliburton designe, que será responsable de:</w:t>
      </w:r>
    </w:p>
    <w:p w14:paraId="486AADCE" w14:textId="77777777" w:rsidR="005C32D2" w:rsidRPr="001C5C6C" w:rsidRDefault="005C32D2" w:rsidP="00D65A6A">
      <w:pPr>
        <w:rPr>
          <w:rFonts w:asciiTheme="minorHAnsi" w:hAnsiTheme="minorHAnsi" w:cstheme="minorHAnsi"/>
          <w:i/>
          <w:highlight w:val="green"/>
          <w:rPrChange w:id="13" w:author="gaston ignacio lara rivero" w:date="2020-08-06T13:27:00Z">
            <w:rPr>
              <w:rFonts w:asciiTheme="minorHAnsi" w:hAnsiTheme="minorHAnsi" w:cstheme="minorHAnsi"/>
              <w:i/>
            </w:rPr>
          </w:rPrChange>
        </w:rPr>
      </w:pPr>
    </w:p>
    <w:p w14:paraId="3F9A945F" w14:textId="77777777" w:rsidR="00D65A6A" w:rsidRPr="001C5C6C" w:rsidRDefault="00D65A6A" w:rsidP="005C32D2">
      <w:pPr>
        <w:pStyle w:val="Prrafodelista"/>
        <w:numPr>
          <w:ilvl w:val="0"/>
          <w:numId w:val="4"/>
        </w:numPr>
        <w:ind w:left="426" w:hanging="284"/>
        <w:rPr>
          <w:rFonts w:asciiTheme="minorHAnsi" w:hAnsiTheme="minorHAnsi" w:cstheme="minorHAnsi"/>
          <w:i/>
          <w:highlight w:val="green"/>
          <w:rPrChange w:id="14"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15" w:author="gaston ignacio lara rivero" w:date="2020-08-06T13:27:00Z">
            <w:rPr>
              <w:rFonts w:asciiTheme="minorHAnsi" w:hAnsiTheme="minorHAnsi" w:cstheme="minorHAnsi"/>
              <w:i/>
            </w:rPr>
          </w:rPrChange>
        </w:rPr>
        <w:t xml:space="preserve">Administrar la plataforma on-line donde se </w:t>
      </w:r>
      <w:r w:rsidR="004676A9" w:rsidRPr="001C5C6C">
        <w:rPr>
          <w:rFonts w:asciiTheme="minorHAnsi" w:hAnsiTheme="minorHAnsi" w:cstheme="minorHAnsi"/>
          <w:i/>
          <w:highlight w:val="green"/>
          <w:rPrChange w:id="16" w:author="gaston ignacio lara rivero" w:date="2020-08-06T13:27:00Z">
            <w:rPr>
              <w:rFonts w:asciiTheme="minorHAnsi" w:hAnsiTheme="minorHAnsi" w:cstheme="minorHAnsi"/>
              <w:i/>
            </w:rPr>
          </w:rPrChange>
        </w:rPr>
        <w:t>encontrará</w:t>
      </w:r>
      <w:r w:rsidRPr="001C5C6C">
        <w:rPr>
          <w:rFonts w:asciiTheme="minorHAnsi" w:hAnsiTheme="minorHAnsi" w:cstheme="minorHAnsi"/>
          <w:i/>
          <w:highlight w:val="green"/>
          <w:rPrChange w:id="17" w:author="gaston ignacio lara rivero" w:date="2020-08-06T13:27:00Z">
            <w:rPr>
              <w:rFonts w:asciiTheme="minorHAnsi" w:hAnsiTheme="minorHAnsi" w:cstheme="minorHAnsi"/>
              <w:i/>
            </w:rPr>
          </w:rPrChange>
        </w:rPr>
        <w:t xml:space="preserve"> la documentación guardada en sistema.</w:t>
      </w:r>
    </w:p>
    <w:p w14:paraId="283AE6DE" w14:textId="77777777" w:rsidR="00D65A6A" w:rsidRPr="001C5C6C" w:rsidRDefault="00D65A6A" w:rsidP="005C32D2">
      <w:pPr>
        <w:pStyle w:val="Prrafodelista"/>
        <w:numPr>
          <w:ilvl w:val="0"/>
          <w:numId w:val="4"/>
        </w:numPr>
        <w:ind w:left="426" w:hanging="284"/>
        <w:rPr>
          <w:rFonts w:asciiTheme="minorHAnsi" w:hAnsiTheme="minorHAnsi" w:cstheme="minorHAnsi"/>
          <w:i/>
          <w:highlight w:val="green"/>
          <w:rPrChange w:id="18"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19" w:author="gaston ignacio lara rivero" w:date="2020-08-06T13:27:00Z">
            <w:rPr>
              <w:rFonts w:asciiTheme="minorHAnsi" w:hAnsiTheme="minorHAnsi" w:cstheme="minorHAnsi"/>
              <w:i/>
            </w:rPr>
          </w:rPrChange>
        </w:rPr>
        <w:t>Acompañar, capacitar, dar soporte, y resolver conjuntamente con nuestra Empresa los problemas que se originen por este fin.</w:t>
      </w:r>
    </w:p>
    <w:p w14:paraId="76B78AC4" w14:textId="77777777" w:rsidR="00D65A6A" w:rsidRPr="001C5C6C" w:rsidRDefault="00D65A6A" w:rsidP="00D65A6A">
      <w:pPr>
        <w:rPr>
          <w:rFonts w:asciiTheme="minorHAnsi" w:hAnsiTheme="minorHAnsi" w:cstheme="minorHAnsi"/>
          <w:i/>
          <w:highlight w:val="green"/>
          <w:rPrChange w:id="20" w:author="gaston ignacio lara rivero" w:date="2020-08-06T13:27:00Z">
            <w:rPr>
              <w:rFonts w:asciiTheme="minorHAnsi" w:hAnsiTheme="minorHAnsi" w:cstheme="minorHAnsi"/>
              <w:i/>
            </w:rPr>
          </w:rPrChange>
        </w:rPr>
      </w:pPr>
    </w:p>
    <w:p w14:paraId="7A538347" w14:textId="77777777" w:rsidR="00D65A6A" w:rsidRPr="001C5C6C" w:rsidRDefault="00435768" w:rsidP="00D65A6A">
      <w:pPr>
        <w:rPr>
          <w:rFonts w:asciiTheme="minorHAnsi" w:hAnsiTheme="minorHAnsi" w:cstheme="minorHAnsi"/>
          <w:i/>
          <w:highlight w:val="green"/>
          <w:rPrChange w:id="21"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22" w:author="gaston ignacio lara rivero" w:date="2020-08-06T13:27:00Z">
            <w:rPr>
              <w:rFonts w:asciiTheme="minorHAnsi" w:hAnsiTheme="minorHAnsi" w:cstheme="minorHAnsi"/>
              <w:i/>
            </w:rPr>
          </w:rPrChange>
        </w:rPr>
        <w:t xml:space="preserve">Dentro del </w:t>
      </w:r>
      <w:r w:rsidR="00D65A6A" w:rsidRPr="001C5C6C">
        <w:rPr>
          <w:rFonts w:asciiTheme="minorHAnsi" w:hAnsiTheme="minorHAnsi" w:cstheme="minorHAnsi"/>
          <w:b/>
          <w:i/>
          <w:highlight w:val="green"/>
          <w:rPrChange w:id="23" w:author="gaston ignacio lara rivero" w:date="2020-08-06T13:27:00Z">
            <w:rPr>
              <w:rFonts w:asciiTheme="minorHAnsi" w:hAnsiTheme="minorHAnsi" w:cstheme="minorHAnsi"/>
              <w:b/>
              <w:i/>
            </w:rPr>
          </w:rPrChange>
        </w:rPr>
        <w:t>Anexo C</w:t>
      </w:r>
      <w:r w:rsidR="00D65A6A" w:rsidRPr="001C5C6C">
        <w:rPr>
          <w:rFonts w:asciiTheme="minorHAnsi" w:hAnsiTheme="minorHAnsi" w:cstheme="minorHAnsi"/>
          <w:i/>
          <w:highlight w:val="green"/>
          <w:rPrChange w:id="24" w:author="gaston ignacio lara rivero" w:date="2020-08-06T13:27:00Z">
            <w:rPr>
              <w:rFonts w:asciiTheme="minorHAnsi" w:hAnsiTheme="minorHAnsi" w:cstheme="minorHAnsi"/>
              <w:i/>
            </w:rPr>
          </w:rPrChange>
        </w:rPr>
        <w:t xml:space="preserve"> se encuentra el Procedimiento de Presentación Documental, incluyendo la lista de documentos de acuerdo a la actividad realizada por nuestra Empresa.</w:t>
      </w:r>
    </w:p>
    <w:p w14:paraId="70E02138" w14:textId="77777777" w:rsidR="00D65A6A" w:rsidRPr="001C5C6C" w:rsidRDefault="00D65A6A" w:rsidP="00D65A6A">
      <w:pPr>
        <w:rPr>
          <w:rFonts w:asciiTheme="minorHAnsi" w:hAnsiTheme="minorHAnsi" w:cstheme="minorHAnsi"/>
          <w:i/>
          <w:highlight w:val="green"/>
          <w:rPrChange w:id="25" w:author="gaston ignacio lara rivero" w:date="2020-08-06T13:27:00Z">
            <w:rPr>
              <w:rFonts w:asciiTheme="minorHAnsi" w:hAnsiTheme="minorHAnsi" w:cstheme="minorHAnsi"/>
              <w:i/>
            </w:rPr>
          </w:rPrChange>
        </w:rPr>
      </w:pPr>
    </w:p>
    <w:p w14:paraId="616746DF" w14:textId="77777777" w:rsidR="00D65A6A" w:rsidRPr="001C5C6C" w:rsidRDefault="00D65A6A" w:rsidP="00D65A6A">
      <w:pPr>
        <w:rPr>
          <w:rFonts w:asciiTheme="minorHAnsi" w:hAnsiTheme="minorHAnsi" w:cstheme="minorHAnsi"/>
          <w:i/>
          <w:highlight w:val="green"/>
          <w:rPrChange w:id="26"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27" w:author="gaston ignacio lara rivero" w:date="2020-08-06T13:27:00Z">
            <w:rPr>
              <w:rFonts w:asciiTheme="minorHAnsi" w:hAnsiTheme="minorHAnsi" w:cstheme="minorHAnsi"/>
              <w:i/>
            </w:rPr>
          </w:rPrChange>
        </w:rPr>
        <w:t>La no presentación de la documentación en tiempo y forma obliga a Halliburton a restringir el permiso de ingreso tanto a las Bases y Locaciones, de tal forma que los servicios no podrán ser prestados.</w:t>
      </w:r>
    </w:p>
    <w:p w14:paraId="5216B7A5" w14:textId="77777777" w:rsidR="00D65A6A" w:rsidRPr="001C5C6C" w:rsidRDefault="00D65A6A" w:rsidP="00D65A6A">
      <w:pPr>
        <w:rPr>
          <w:rFonts w:asciiTheme="minorHAnsi" w:hAnsiTheme="minorHAnsi" w:cstheme="minorHAnsi"/>
          <w:i/>
          <w:highlight w:val="green"/>
          <w:rPrChange w:id="28" w:author="gaston ignacio lara rivero" w:date="2020-08-06T13:27:00Z">
            <w:rPr>
              <w:rFonts w:asciiTheme="minorHAnsi" w:hAnsiTheme="minorHAnsi" w:cstheme="minorHAnsi"/>
              <w:i/>
            </w:rPr>
          </w:rPrChange>
        </w:rPr>
      </w:pPr>
    </w:p>
    <w:p w14:paraId="4C901E97" w14:textId="77777777" w:rsidR="00D65A6A" w:rsidRPr="001C5C6C" w:rsidRDefault="00D65A6A" w:rsidP="00D65A6A">
      <w:pPr>
        <w:rPr>
          <w:rFonts w:asciiTheme="minorHAnsi" w:hAnsiTheme="minorHAnsi" w:cstheme="minorHAnsi"/>
          <w:i/>
          <w:highlight w:val="green"/>
          <w:rPrChange w:id="29"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30" w:author="gaston ignacio lara rivero" w:date="2020-08-06T13:27:00Z">
            <w:rPr>
              <w:rFonts w:asciiTheme="minorHAnsi" w:hAnsiTheme="minorHAnsi" w:cstheme="minorHAnsi"/>
              <w:i/>
            </w:rPr>
          </w:rPrChange>
        </w:rPr>
        <w:t>Bajo estos condicionantes, y ante la falta de cumplimiento documental por parte nuestra, Halliburton se verá obligado a efectuar reclamos con las correspondientes no conformidades y multas subyacentes:</w:t>
      </w:r>
    </w:p>
    <w:p w14:paraId="4FF2650A" w14:textId="77777777" w:rsidR="00D65A6A" w:rsidRPr="001C5C6C" w:rsidRDefault="00D65A6A" w:rsidP="00D65A6A">
      <w:pPr>
        <w:rPr>
          <w:rFonts w:asciiTheme="minorHAnsi" w:hAnsiTheme="minorHAnsi" w:cstheme="minorHAnsi"/>
          <w:i/>
          <w:highlight w:val="green"/>
          <w:rPrChange w:id="31" w:author="gaston ignacio lara rivero" w:date="2020-08-06T13:27:00Z">
            <w:rPr>
              <w:rFonts w:asciiTheme="minorHAnsi" w:hAnsiTheme="minorHAnsi" w:cstheme="minorHAnsi"/>
              <w:i/>
            </w:rPr>
          </w:rPrChange>
        </w:rPr>
      </w:pPr>
    </w:p>
    <w:tbl>
      <w:tblPr>
        <w:tblW w:w="8794" w:type="dxa"/>
        <w:jc w:val="center"/>
        <w:tblLook w:val="04A0" w:firstRow="1" w:lastRow="0" w:firstColumn="1" w:lastColumn="0" w:noHBand="0" w:noVBand="1"/>
      </w:tblPr>
      <w:tblGrid>
        <w:gridCol w:w="6511"/>
        <w:gridCol w:w="2283"/>
      </w:tblGrid>
      <w:tr w:rsidR="00D65A6A" w:rsidRPr="001C5C6C" w14:paraId="0B745AD7" w14:textId="77777777" w:rsidTr="00435768">
        <w:trPr>
          <w:trHeight w:val="315"/>
          <w:jc w:val="center"/>
        </w:trPr>
        <w:tc>
          <w:tcPr>
            <w:tcW w:w="65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1B16D6" w14:textId="77777777" w:rsidR="00D65A6A" w:rsidRPr="001C5C6C" w:rsidRDefault="00D65A6A" w:rsidP="00D65A6A">
            <w:pPr>
              <w:jc w:val="center"/>
              <w:rPr>
                <w:rFonts w:asciiTheme="minorHAnsi" w:hAnsiTheme="minorHAnsi" w:cstheme="minorHAnsi"/>
                <w:i/>
                <w:highlight w:val="green"/>
                <w:rPrChange w:id="32"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33" w:author="gaston ignacio lara rivero" w:date="2020-08-06T13:27:00Z">
                  <w:rPr>
                    <w:rFonts w:asciiTheme="minorHAnsi" w:hAnsiTheme="minorHAnsi" w:cstheme="minorHAnsi"/>
                    <w:i/>
                  </w:rPr>
                </w:rPrChange>
              </w:rPr>
              <w:t>Reclamo</w:t>
            </w:r>
          </w:p>
        </w:tc>
        <w:tc>
          <w:tcPr>
            <w:tcW w:w="2283" w:type="dxa"/>
            <w:tcBorders>
              <w:top w:val="single" w:sz="8" w:space="0" w:color="auto"/>
              <w:left w:val="nil"/>
              <w:bottom w:val="single" w:sz="8" w:space="0" w:color="auto"/>
              <w:right w:val="single" w:sz="8" w:space="0" w:color="auto"/>
            </w:tcBorders>
            <w:shd w:val="clear" w:color="auto" w:fill="auto"/>
            <w:noWrap/>
            <w:vAlign w:val="center"/>
            <w:hideMark/>
          </w:tcPr>
          <w:p w14:paraId="2747E04B" w14:textId="77777777" w:rsidR="00D65A6A" w:rsidRPr="001C5C6C" w:rsidRDefault="00D65A6A" w:rsidP="00D65A6A">
            <w:pPr>
              <w:jc w:val="center"/>
              <w:rPr>
                <w:rFonts w:asciiTheme="minorHAnsi" w:hAnsiTheme="minorHAnsi" w:cstheme="minorHAnsi"/>
                <w:i/>
                <w:highlight w:val="green"/>
                <w:rPrChange w:id="34"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35" w:author="gaston ignacio lara rivero" w:date="2020-08-06T13:27:00Z">
                  <w:rPr>
                    <w:rFonts w:asciiTheme="minorHAnsi" w:hAnsiTheme="minorHAnsi" w:cstheme="minorHAnsi"/>
                    <w:i/>
                  </w:rPr>
                </w:rPrChange>
              </w:rPr>
              <w:t>Multa</w:t>
            </w:r>
          </w:p>
        </w:tc>
      </w:tr>
      <w:tr w:rsidR="00D65A6A" w:rsidRPr="001C5C6C" w14:paraId="603CA296" w14:textId="77777777" w:rsidTr="00435768">
        <w:trPr>
          <w:trHeight w:val="396"/>
          <w:jc w:val="center"/>
        </w:trPr>
        <w:tc>
          <w:tcPr>
            <w:tcW w:w="6511" w:type="dxa"/>
            <w:tcBorders>
              <w:top w:val="nil"/>
              <w:left w:val="single" w:sz="8" w:space="0" w:color="auto"/>
              <w:bottom w:val="single" w:sz="4" w:space="0" w:color="auto"/>
              <w:right w:val="single" w:sz="8" w:space="0" w:color="auto"/>
            </w:tcBorders>
            <w:shd w:val="clear" w:color="auto" w:fill="auto"/>
            <w:noWrap/>
            <w:vAlign w:val="center"/>
            <w:hideMark/>
          </w:tcPr>
          <w:p w14:paraId="09CDA96C" w14:textId="77777777" w:rsidR="00D65A6A" w:rsidRPr="001C5C6C" w:rsidRDefault="00D65A6A" w:rsidP="00D65A6A">
            <w:pPr>
              <w:rPr>
                <w:rFonts w:asciiTheme="minorHAnsi" w:hAnsiTheme="minorHAnsi" w:cstheme="minorHAnsi"/>
                <w:i/>
                <w:highlight w:val="green"/>
                <w:rPrChange w:id="36"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37" w:author="gaston ignacio lara rivero" w:date="2020-08-06T13:27:00Z">
                  <w:rPr>
                    <w:rFonts w:asciiTheme="minorHAnsi" w:hAnsiTheme="minorHAnsi" w:cstheme="minorHAnsi"/>
                    <w:i/>
                  </w:rPr>
                </w:rPrChange>
              </w:rPr>
              <w:t>N°1 o cinco días posterior a la fecha límite de carga documental</w:t>
            </w:r>
          </w:p>
        </w:tc>
        <w:tc>
          <w:tcPr>
            <w:tcW w:w="2283" w:type="dxa"/>
            <w:tcBorders>
              <w:top w:val="nil"/>
              <w:left w:val="nil"/>
              <w:bottom w:val="single" w:sz="4" w:space="0" w:color="auto"/>
              <w:right w:val="single" w:sz="8" w:space="0" w:color="auto"/>
            </w:tcBorders>
            <w:shd w:val="clear" w:color="auto" w:fill="auto"/>
            <w:noWrap/>
            <w:vAlign w:val="center"/>
            <w:hideMark/>
          </w:tcPr>
          <w:p w14:paraId="31E95A5E" w14:textId="77777777" w:rsidR="00D65A6A" w:rsidRPr="001C5C6C" w:rsidRDefault="00D65A6A" w:rsidP="00D65A6A">
            <w:pPr>
              <w:jc w:val="center"/>
              <w:rPr>
                <w:rFonts w:asciiTheme="minorHAnsi" w:hAnsiTheme="minorHAnsi" w:cstheme="minorHAnsi"/>
                <w:i/>
                <w:highlight w:val="green"/>
                <w:rPrChange w:id="38"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39" w:author="gaston ignacio lara rivero" w:date="2020-08-06T13:27:00Z">
                  <w:rPr>
                    <w:rFonts w:asciiTheme="minorHAnsi" w:hAnsiTheme="minorHAnsi" w:cstheme="minorHAnsi"/>
                    <w:i/>
                  </w:rPr>
                </w:rPrChange>
              </w:rPr>
              <w:t>-</w:t>
            </w:r>
          </w:p>
        </w:tc>
      </w:tr>
      <w:tr w:rsidR="00D65A6A" w:rsidRPr="001C5C6C" w14:paraId="0FD38F2B" w14:textId="77777777" w:rsidTr="00435768">
        <w:trPr>
          <w:trHeight w:val="412"/>
          <w:jc w:val="center"/>
        </w:trPr>
        <w:tc>
          <w:tcPr>
            <w:tcW w:w="6511" w:type="dxa"/>
            <w:tcBorders>
              <w:top w:val="nil"/>
              <w:left w:val="single" w:sz="8" w:space="0" w:color="auto"/>
              <w:bottom w:val="single" w:sz="4" w:space="0" w:color="auto"/>
              <w:right w:val="single" w:sz="8" w:space="0" w:color="auto"/>
            </w:tcBorders>
            <w:shd w:val="clear" w:color="auto" w:fill="auto"/>
            <w:noWrap/>
            <w:vAlign w:val="center"/>
            <w:hideMark/>
          </w:tcPr>
          <w:p w14:paraId="1136378D" w14:textId="77777777" w:rsidR="00D65A6A" w:rsidRPr="001C5C6C" w:rsidRDefault="00D65A6A" w:rsidP="00D65A6A">
            <w:pPr>
              <w:rPr>
                <w:rFonts w:asciiTheme="minorHAnsi" w:hAnsiTheme="minorHAnsi" w:cstheme="minorHAnsi"/>
                <w:i/>
                <w:highlight w:val="green"/>
                <w:rPrChange w:id="40"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41" w:author="gaston ignacio lara rivero" w:date="2020-08-06T13:27:00Z">
                  <w:rPr>
                    <w:rFonts w:asciiTheme="minorHAnsi" w:hAnsiTheme="minorHAnsi" w:cstheme="minorHAnsi"/>
                    <w:i/>
                  </w:rPr>
                </w:rPrChange>
              </w:rPr>
              <w:t>N°2 o diez días posterior a la fecha límite de carga documental</w:t>
            </w:r>
          </w:p>
        </w:tc>
        <w:tc>
          <w:tcPr>
            <w:tcW w:w="2283" w:type="dxa"/>
            <w:tcBorders>
              <w:top w:val="nil"/>
              <w:left w:val="nil"/>
              <w:bottom w:val="single" w:sz="4" w:space="0" w:color="auto"/>
              <w:right w:val="single" w:sz="8" w:space="0" w:color="auto"/>
            </w:tcBorders>
            <w:shd w:val="clear" w:color="auto" w:fill="auto"/>
            <w:noWrap/>
            <w:vAlign w:val="center"/>
            <w:hideMark/>
          </w:tcPr>
          <w:p w14:paraId="67FDD4A4" w14:textId="77777777" w:rsidR="00D65A6A" w:rsidRPr="001C5C6C" w:rsidRDefault="00D65A6A" w:rsidP="00D65A6A">
            <w:pPr>
              <w:jc w:val="center"/>
              <w:rPr>
                <w:rFonts w:asciiTheme="minorHAnsi" w:hAnsiTheme="minorHAnsi" w:cstheme="minorHAnsi"/>
                <w:i/>
                <w:highlight w:val="green"/>
                <w:rPrChange w:id="42"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43" w:author="gaston ignacio lara rivero" w:date="2020-08-06T13:27:00Z">
                  <w:rPr>
                    <w:rFonts w:asciiTheme="minorHAnsi" w:hAnsiTheme="minorHAnsi" w:cstheme="minorHAnsi"/>
                    <w:i/>
                  </w:rPr>
                </w:rPrChange>
              </w:rPr>
              <w:t>Suspensión de Pagos</w:t>
            </w:r>
          </w:p>
        </w:tc>
      </w:tr>
      <w:tr w:rsidR="00D65A6A" w:rsidRPr="001C5C6C" w14:paraId="72736B2F" w14:textId="77777777" w:rsidTr="00435768">
        <w:trPr>
          <w:trHeight w:val="300"/>
          <w:jc w:val="center"/>
        </w:trPr>
        <w:tc>
          <w:tcPr>
            <w:tcW w:w="6511" w:type="dxa"/>
            <w:tcBorders>
              <w:top w:val="nil"/>
              <w:left w:val="single" w:sz="8" w:space="0" w:color="auto"/>
              <w:bottom w:val="single" w:sz="4" w:space="0" w:color="auto"/>
              <w:right w:val="single" w:sz="8" w:space="0" w:color="auto"/>
            </w:tcBorders>
            <w:shd w:val="clear" w:color="auto" w:fill="auto"/>
            <w:noWrap/>
            <w:vAlign w:val="center"/>
            <w:hideMark/>
          </w:tcPr>
          <w:p w14:paraId="42281433" w14:textId="77777777" w:rsidR="00D65A6A" w:rsidRPr="001C5C6C" w:rsidRDefault="00D65A6A" w:rsidP="00D65A6A">
            <w:pPr>
              <w:rPr>
                <w:rFonts w:asciiTheme="minorHAnsi" w:hAnsiTheme="minorHAnsi" w:cstheme="minorHAnsi"/>
                <w:i/>
                <w:highlight w:val="green"/>
                <w:rPrChange w:id="44"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45" w:author="gaston ignacio lara rivero" w:date="2020-08-06T13:27:00Z">
                  <w:rPr>
                    <w:rFonts w:asciiTheme="minorHAnsi" w:hAnsiTheme="minorHAnsi" w:cstheme="minorHAnsi"/>
                    <w:i/>
                  </w:rPr>
                </w:rPrChange>
              </w:rPr>
              <w:t>N°3 o quince días posterior a la fecha límite de carga documental</w:t>
            </w:r>
          </w:p>
        </w:tc>
        <w:tc>
          <w:tcPr>
            <w:tcW w:w="2283" w:type="dxa"/>
            <w:tcBorders>
              <w:top w:val="nil"/>
              <w:left w:val="nil"/>
              <w:bottom w:val="single" w:sz="4" w:space="0" w:color="auto"/>
              <w:right w:val="single" w:sz="8" w:space="0" w:color="auto"/>
            </w:tcBorders>
            <w:shd w:val="clear" w:color="auto" w:fill="auto"/>
            <w:noWrap/>
            <w:vAlign w:val="center"/>
            <w:hideMark/>
          </w:tcPr>
          <w:p w14:paraId="169BCF7B" w14:textId="77777777" w:rsidR="00D65A6A" w:rsidRPr="001C5C6C" w:rsidRDefault="00D65A6A" w:rsidP="00D65A6A">
            <w:pPr>
              <w:jc w:val="center"/>
              <w:rPr>
                <w:rFonts w:asciiTheme="minorHAnsi" w:hAnsiTheme="minorHAnsi" w:cstheme="minorHAnsi"/>
                <w:i/>
                <w:highlight w:val="green"/>
                <w:rPrChange w:id="46"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47" w:author="gaston ignacio lara rivero" w:date="2020-08-06T13:27:00Z">
                  <w:rPr>
                    <w:rFonts w:asciiTheme="minorHAnsi" w:hAnsiTheme="minorHAnsi" w:cstheme="minorHAnsi"/>
                    <w:i/>
                  </w:rPr>
                </w:rPrChange>
              </w:rPr>
              <w:t>Retención del 2% de la facturación Mensual</w:t>
            </w:r>
          </w:p>
        </w:tc>
      </w:tr>
      <w:tr w:rsidR="00D65A6A" w:rsidRPr="001C5C6C" w14:paraId="13650904" w14:textId="77777777" w:rsidTr="00435768">
        <w:trPr>
          <w:trHeight w:val="315"/>
          <w:jc w:val="center"/>
        </w:trPr>
        <w:tc>
          <w:tcPr>
            <w:tcW w:w="6511" w:type="dxa"/>
            <w:tcBorders>
              <w:top w:val="nil"/>
              <w:left w:val="single" w:sz="8" w:space="0" w:color="auto"/>
              <w:bottom w:val="single" w:sz="8" w:space="0" w:color="auto"/>
              <w:right w:val="single" w:sz="8" w:space="0" w:color="auto"/>
            </w:tcBorders>
            <w:shd w:val="clear" w:color="auto" w:fill="auto"/>
            <w:noWrap/>
            <w:vAlign w:val="center"/>
            <w:hideMark/>
          </w:tcPr>
          <w:p w14:paraId="50E3F18B" w14:textId="77777777" w:rsidR="00D65A6A" w:rsidRPr="001C5C6C" w:rsidRDefault="00D65A6A" w:rsidP="00D65A6A">
            <w:pPr>
              <w:rPr>
                <w:rFonts w:asciiTheme="minorHAnsi" w:hAnsiTheme="minorHAnsi" w:cstheme="minorHAnsi"/>
                <w:i/>
                <w:highlight w:val="green"/>
                <w:rPrChange w:id="48"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49" w:author="gaston ignacio lara rivero" w:date="2020-08-06T13:27:00Z">
                  <w:rPr>
                    <w:rFonts w:asciiTheme="minorHAnsi" w:hAnsiTheme="minorHAnsi" w:cstheme="minorHAnsi"/>
                    <w:i/>
                  </w:rPr>
                </w:rPrChange>
              </w:rPr>
              <w:t>N°4 o veinte días posterior a la fecha límite de carga documental</w:t>
            </w:r>
          </w:p>
        </w:tc>
        <w:tc>
          <w:tcPr>
            <w:tcW w:w="2283" w:type="dxa"/>
            <w:tcBorders>
              <w:top w:val="nil"/>
              <w:left w:val="nil"/>
              <w:bottom w:val="single" w:sz="8" w:space="0" w:color="auto"/>
              <w:right w:val="single" w:sz="8" w:space="0" w:color="auto"/>
            </w:tcBorders>
            <w:shd w:val="clear" w:color="auto" w:fill="auto"/>
            <w:noWrap/>
            <w:vAlign w:val="center"/>
            <w:hideMark/>
          </w:tcPr>
          <w:p w14:paraId="53B64AEB" w14:textId="77777777" w:rsidR="00D65A6A" w:rsidRPr="001C5C6C" w:rsidRDefault="00D65A6A" w:rsidP="00D65A6A">
            <w:pPr>
              <w:jc w:val="center"/>
              <w:rPr>
                <w:rFonts w:asciiTheme="minorHAnsi" w:hAnsiTheme="minorHAnsi" w:cstheme="minorHAnsi"/>
                <w:i/>
                <w:highlight w:val="green"/>
                <w:rPrChange w:id="50"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51" w:author="gaston ignacio lara rivero" w:date="2020-08-06T13:27:00Z">
                  <w:rPr>
                    <w:rFonts w:asciiTheme="minorHAnsi" w:hAnsiTheme="minorHAnsi" w:cstheme="minorHAnsi"/>
                    <w:i/>
                  </w:rPr>
                </w:rPrChange>
              </w:rPr>
              <w:t>Retención del 5% de la facturación Mensual</w:t>
            </w:r>
          </w:p>
        </w:tc>
      </w:tr>
    </w:tbl>
    <w:p w14:paraId="2617AAA8" w14:textId="77777777" w:rsidR="00D65A6A" w:rsidRPr="001C5C6C" w:rsidRDefault="00D65A6A" w:rsidP="00D65A6A">
      <w:pPr>
        <w:rPr>
          <w:rFonts w:asciiTheme="minorHAnsi" w:hAnsiTheme="minorHAnsi" w:cstheme="minorHAnsi"/>
          <w:i/>
          <w:highlight w:val="green"/>
          <w:rPrChange w:id="52" w:author="gaston ignacio lara rivero" w:date="2020-08-06T13:27:00Z">
            <w:rPr>
              <w:rFonts w:asciiTheme="minorHAnsi" w:hAnsiTheme="minorHAnsi" w:cstheme="minorHAnsi"/>
              <w:i/>
            </w:rPr>
          </w:rPrChange>
        </w:rPr>
      </w:pPr>
    </w:p>
    <w:p w14:paraId="74FABE74" w14:textId="77777777" w:rsidR="00D65A6A" w:rsidRPr="001C5C6C" w:rsidRDefault="00D65A6A" w:rsidP="00D65A6A">
      <w:pPr>
        <w:rPr>
          <w:rFonts w:asciiTheme="minorHAnsi" w:hAnsiTheme="minorHAnsi" w:cstheme="minorHAnsi"/>
          <w:i/>
          <w:highlight w:val="green"/>
          <w:rPrChange w:id="53"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54" w:author="gaston ignacio lara rivero" w:date="2020-08-06T13:27:00Z">
            <w:rPr>
              <w:rFonts w:asciiTheme="minorHAnsi" w:hAnsiTheme="minorHAnsi" w:cstheme="minorHAnsi"/>
              <w:i/>
            </w:rPr>
          </w:rPrChange>
        </w:rPr>
        <w:lastRenderedPageBreak/>
        <w:t>La acumulación de no conformidades en lo referente al proceso documental, será motivo suficiente para la desvinculación de la relación comercial entre nuestra Empresa y Halliburton.</w:t>
      </w:r>
    </w:p>
    <w:p w14:paraId="526956A9" w14:textId="77777777" w:rsidR="00D65A6A" w:rsidRPr="001C5C6C" w:rsidRDefault="00D65A6A" w:rsidP="00D65A6A">
      <w:pPr>
        <w:tabs>
          <w:tab w:val="left" w:pos="465"/>
        </w:tabs>
        <w:rPr>
          <w:rFonts w:asciiTheme="minorHAnsi" w:hAnsiTheme="minorHAnsi" w:cstheme="minorHAnsi"/>
          <w:i/>
          <w:highlight w:val="green"/>
          <w:rPrChange w:id="55" w:author="gaston ignacio lara rivero" w:date="2020-08-06T13:27:00Z">
            <w:rPr>
              <w:rFonts w:asciiTheme="minorHAnsi" w:hAnsiTheme="minorHAnsi" w:cstheme="minorHAnsi"/>
              <w:i/>
            </w:rPr>
          </w:rPrChange>
        </w:rPr>
      </w:pPr>
    </w:p>
    <w:p w14:paraId="2E2E683D" w14:textId="77777777" w:rsidR="00D65A6A" w:rsidRPr="001C5C6C" w:rsidRDefault="00D65A6A" w:rsidP="00D65A6A">
      <w:pPr>
        <w:tabs>
          <w:tab w:val="left" w:pos="465"/>
        </w:tabs>
        <w:rPr>
          <w:rFonts w:asciiTheme="minorHAnsi" w:hAnsiTheme="minorHAnsi" w:cstheme="minorHAnsi"/>
          <w:i/>
          <w:highlight w:val="green"/>
          <w:rPrChange w:id="56"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57" w:author="gaston ignacio lara rivero" w:date="2020-08-06T13:27:00Z">
            <w:rPr>
              <w:rFonts w:asciiTheme="minorHAnsi" w:hAnsiTheme="minorHAnsi" w:cstheme="minorHAnsi"/>
              <w:i/>
            </w:rPr>
          </w:rPrChange>
        </w:rPr>
        <w:t>Esta propuesta se considerará aceptada en su totalidad por Halliburton Argentina S.R.L. en la medida en que acontezca alguno de los siguientes supuestos:</w:t>
      </w:r>
    </w:p>
    <w:p w14:paraId="4561B3A4" w14:textId="77777777" w:rsidR="00D65A6A" w:rsidRPr="001C5C6C" w:rsidRDefault="00D65A6A" w:rsidP="00D65A6A">
      <w:pPr>
        <w:tabs>
          <w:tab w:val="left" w:pos="465"/>
        </w:tabs>
        <w:rPr>
          <w:rFonts w:asciiTheme="minorHAnsi" w:hAnsiTheme="minorHAnsi" w:cstheme="minorHAnsi"/>
          <w:i/>
          <w:highlight w:val="green"/>
          <w:rPrChange w:id="58" w:author="gaston ignacio lara rivero" w:date="2020-08-06T13:27:00Z">
            <w:rPr>
              <w:rFonts w:asciiTheme="minorHAnsi" w:hAnsiTheme="minorHAnsi" w:cstheme="minorHAnsi"/>
              <w:i/>
            </w:rPr>
          </w:rPrChange>
        </w:rPr>
      </w:pPr>
    </w:p>
    <w:p w14:paraId="50357F5B" w14:textId="77777777" w:rsidR="00D65A6A" w:rsidRPr="001C5C6C" w:rsidRDefault="00D65A6A" w:rsidP="00435768">
      <w:pPr>
        <w:pStyle w:val="Prrafodelista"/>
        <w:numPr>
          <w:ilvl w:val="0"/>
          <w:numId w:val="9"/>
        </w:numPr>
        <w:ind w:left="567" w:hanging="283"/>
        <w:rPr>
          <w:rFonts w:asciiTheme="minorHAnsi" w:hAnsiTheme="minorHAnsi" w:cstheme="minorHAnsi"/>
          <w:i/>
          <w:highlight w:val="green"/>
          <w:rPrChange w:id="59"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60" w:author="gaston ignacio lara rivero" w:date="2020-08-06T13:27:00Z">
            <w:rPr>
              <w:rFonts w:asciiTheme="minorHAnsi" w:hAnsiTheme="minorHAnsi" w:cstheme="minorHAnsi"/>
              <w:i/>
            </w:rPr>
          </w:rPrChange>
        </w:rPr>
        <w:t>Cuándo se emita una orden de compra por el producto ofrecido en la presente carta oferta;</w:t>
      </w:r>
    </w:p>
    <w:p w14:paraId="2F63ABAA" w14:textId="77777777" w:rsidR="00D65A6A" w:rsidRPr="001C5C6C" w:rsidRDefault="00D65A6A" w:rsidP="00435768">
      <w:pPr>
        <w:pStyle w:val="Prrafodelista"/>
        <w:numPr>
          <w:ilvl w:val="0"/>
          <w:numId w:val="9"/>
        </w:numPr>
        <w:ind w:left="567" w:hanging="283"/>
        <w:rPr>
          <w:rFonts w:asciiTheme="minorHAnsi" w:hAnsiTheme="minorHAnsi" w:cstheme="minorHAnsi"/>
          <w:i/>
          <w:highlight w:val="green"/>
          <w:rPrChange w:id="61"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62" w:author="gaston ignacio lara rivero" w:date="2020-08-06T13:27:00Z">
            <w:rPr>
              <w:rFonts w:asciiTheme="minorHAnsi" w:hAnsiTheme="minorHAnsi" w:cstheme="minorHAnsi"/>
              <w:i/>
            </w:rPr>
          </w:rPrChange>
        </w:rPr>
        <w:t>Cuándo Halliburton autorice a nuestra Empresa a ingresar en el área donde deban prestarse los servicios.</w:t>
      </w:r>
    </w:p>
    <w:p w14:paraId="1DBD57ED" w14:textId="77777777" w:rsidR="00D65A6A" w:rsidRPr="001C5C6C" w:rsidRDefault="00D65A6A" w:rsidP="00435768">
      <w:pPr>
        <w:pStyle w:val="Prrafodelista"/>
        <w:numPr>
          <w:ilvl w:val="0"/>
          <w:numId w:val="9"/>
        </w:numPr>
        <w:ind w:left="567" w:hanging="283"/>
        <w:rPr>
          <w:rFonts w:asciiTheme="minorHAnsi" w:hAnsiTheme="minorHAnsi" w:cstheme="minorHAnsi"/>
          <w:i/>
          <w:highlight w:val="green"/>
          <w:rPrChange w:id="63" w:author="gaston ignacio lara rivero" w:date="2020-08-06T13:27:00Z">
            <w:rPr>
              <w:rFonts w:asciiTheme="minorHAnsi" w:hAnsiTheme="minorHAnsi" w:cstheme="minorHAnsi"/>
              <w:i/>
            </w:rPr>
          </w:rPrChange>
        </w:rPr>
      </w:pPr>
      <w:r w:rsidRPr="001C5C6C">
        <w:rPr>
          <w:rFonts w:asciiTheme="minorHAnsi" w:hAnsiTheme="minorHAnsi" w:cstheme="minorHAnsi"/>
          <w:i/>
          <w:highlight w:val="green"/>
          <w:rPrChange w:id="64" w:author="gaston ignacio lara rivero" w:date="2020-08-06T13:27:00Z">
            <w:rPr>
              <w:rFonts w:asciiTheme="minorHAnsi" w:hAnsiTheme="minorHAnsi" w:cstheme="minorHAnsi"/>
              <w:i/>
            </w:rPr>
          </w:rPrChange>
        </w:rPr>
        <w:t xml:space="preserve">Con el pago de la primera factura relacionada con el producto que sea objeto de la presente oferta. </w:t>
      </w:r>
    </w:p>
    <w:p w14:paraId="03E2D74C" w14:textId="77777777" w:rsidR="003F4651" w:rsidRDefault="003F4651" w:rsidP="00D65A6A">
      <w:pPr>
        <w:tabs>
          <w:tab w:val="left" w:pos="465"/>
        </w:tabs>
        <w:rPr>
          <w:rFonts w:asciiTheme="minorHAnsi" w:hAnsiTheme="minorHAnsi" w:cstheme="minorHAnsi"/>
          <w:i/>
        </w:rPr>
      </w:pPr>
    </w:p>
    <w:p w14:paraId="306A3AEE" w14:textId="77777777" w:rsidR="003F4651" w:rsidRDefault="003F4651" w:rsidP="00D65A6A">
      <w:pPr>
        <w:tabs>
          <w:tab w:val="left" w:pos="465"/>
        </w:tabs>
        <w:rPr>
          <w:rFonts w:asciiTheme="minorHAnsi" w:hAnsiTheme="minorHAnsi" w:cstheme="minorHAnsi"/>
          <w:i/>
        </w:rPr>
      </w:pPr>
    </w:p>
    <w:p w14:paraId="76637867" w14:textId="77777777" w:rsidR="003F4651" w:rsidRDefault="003F4651" w:rsidP="00D65A6A">
      <w:pPr>
        <w:tabs>
          <w:tab w:val="left" w:pos="465"/>
        </w:tabs>
        <w:rPr>
          <w:rFonts w:asciiTheme="minorHAnsi" w:hAnsiTheme="minorHAnsi" w:cstheme="minorHAnsi"/>
          <w:i/>
        </w:rPr>
      </w:pPr>
    </w:p>
    <w:p w14:paraId="610EED3E" w14:textId="77777777" w:rsidR="003F4651" w:rsidRDefault="003F4651" w:rsidP="00D65A6A">
      <w:pPr>
        <w:tabs>
          <w:tab w:val="left" w:pos="465"/>
        </w:tabs>
        <w:rPr>
          <w:rFonts w:asciiTheme="minorHAnsi" w:hAnsiTheme="minorHAnsi" w:cstheme="minorHAnsi"/>
          <w:i/>
        </w:rPr>
      </w:pPr>
    </w:p>
    <w:p w14:paraId="14B05E09" w14:textId="77777777" w:rsidR="003F4651" w:rsidRDefault="003F4651" w:rsidP="00D65A6A">
      <w:pPr>
        <w:tabs>
          <w:tab w:val="left" w:pos="465"/>
        </w:tabs>
        <w:rPr>
          <w:rFonts w:asciiTheme="minorHAnsi" w:hAnsiTheme="minorHAnsi" w:cstheme="minorHAnsi"/>
          <w:i/>
        </w:rPr>
      </w:pPr>
    </w:p>
    <w:p w14:paraId="4D143212" w14:textId="77777777" w:rsidR="003F4651" w:rsidRDefault="003F4651" w:rsidP="00D65A6A">
      <w:pPr>
        <w:tabs>
          <w:tab w:val="left" w:pos="465"/>
        </w:tabs>
        <w:rPr>
          <w:rFonts w:asciiTheme="minorHAnsi" w:hAnsiTheme="minorHAnsi" w:cstheme="minorHAnsi"/>
          <w:i/>
        </w:rPr>
      </w:pPr>
    </w:p>
    <w:p w14:paraId="1AD1BC3A" w14:textId="77777777" w:rsidR="003F4651" w:rsidRDefault="003F4651" w:rsidP="00D65A6A">
      <w:pPr>
        <w:tabs>
          <w:tab w:val="left" w:pos="465"/>
        </w:tabs>
        <w:rPr>
          <w:rFonts w:asciiTheme="minorHAnsi" w:hAnsiTheme="minorHAnsi" w:cstheme="minorHAnsi"/>
          <w:i/>
        </w:rPr>
      </w:pPr>
    </w:p>
    <w:p w14:paraId="7B2EAED2" w14:textId="77777777" w:rsidR="003F4651" w:rsidRPr="003F4651" w:rsidRDefault="003F4651" w:rsidP="00D65A6A">
      <w:pPr>
        <w:tabs>
          <w:tab w:val="left" w:pos="465"/>
        </w:tabs>
        <w:rPr>
          <w:rFonts w:asciiTheme="minorHAnsi" w:hAnsiTheme="minorHAnsi" w:cstheme="minorHAnsi"/>
          <w:i/>
        </w:rPr>
      </w:pPr>
    </w:p>
    <w:p w14:paraId="48F59F81" w14:textId="77777777" w:rsidR="00435768" w:rsidRPr="00F54B35" w:rsidRDefault="00435768" w:rsidP="00435768">
      <w:pPr>
        <w:rPr>
          <w:rFonts w:asciiTheme="minorHAnsi" w:hAnsiTheme="minorHAnsi" w:cstheme="minorHAnsi"/>
          <w:b/>
          <w:i/>
          <w:u w:val="single"/>
        </w:rPr>
      </w:pPr>
    </w:p>
    <w:p w14:paraId="11F50363" w14:textId="77777777" w:rsidR="00D65A6A" w:rsidRPr="00DB6BD1" w:rsidRDefault="00D65A6A" w:rsidP="00D65A6A">
      <w:pPr>
        <w:tabs>
          <w:tab w:val="left" w:pos="465"/>
        </w:tabs>
        <w:jc w:val="center"/>
        <w:rPr>
          <w:rFonts w:ascii="Segoe UI" w:hAnsi="Segoe UI" w:cs="Segoe UI"/>
          <w:b/>
          <w:i/>
          <w:sz w:val="22"/>
          <w:szCs w:val="28"/>
        </w:rPr>
      </w:pPr>
      <w:r w:rsidRPr="00DB6BD1">
        <w:rPr>
          <w:rFonts w:ascii="Segoe UI" w:hAnsi="Segoe UI" w:cs="Segoe UI"/>
          <w:b/>
          <w:i/>
          <w:sz w:val="22"/>
          <w:szCs w:val="28"/>
        </w:rPr>
        <w:br w:type="page"/>
      </w:r>
    </w:p>
    <w:p w14:paraId="7F8FB98A" w14:textId="77777777" w:rsidR="00D65A6A" w:rsidRPr="00DB6BD1" w:rsidRDefault="00D65A6A" w:rsidP="00D65A6A">
      <w:pPr>
        <w:rPr>
          <w:i/>
        </w:rPr>
      </w:pPr>
    </w:p>
    <w:p w14:paraId="47CDD566" w14:textId="77777777" w:rsidR="00DB6BD1" w:rsidRPr="00DB6BD1" w:rsidRDefault="00DB6BD1" w:rsidP="00DB6BD1">
      <w:pPr>
        <w:tabs>
          <w:tab w:val="left" w:pos="465"/>
        </w:tabs>
        <w:jc w:val="center"/>
        <w:rPr>
          <w:rFonts w:asciiTheme="minorHAnsi" w:hAnsiTheme="minorHAnsi" w:cstheme="minorHAnsi"/>
          <w:b/>
          <w:i/>
          <w:u w:val="single"/>
        </w:rPr>
      </w:pPr>
      <w:r w:rsidRPr="00DB6BD1">
        <w:rPr>
          <w:rFonts w:asciiTheme="minorHAnsi" w:hAnsiTheme="minorHAnsi" w:cstheme="minorHAnsi"/>
          <w:b/>
          <w:i/>
          <w:u w:val="single"/>
        </w:rPr>
        <w:t>ANEXO A – ESPECIFICACIONES DE LOS SERVICIOS</w:t>
      </w:r>
    </w:p>
    <w:p w14:paraId="3E80840B" w14:textId="77777777" w:rsidR="00DB6BD1" w:rsidRPr="00DB6BD1" w:rsidRDefault="00DB6BD1" w:rsidP="00DB6BD1">
      <w:pPr>
        <w:tabs>
          <w:tab w:val="left" w:pos="465"/>
        </w:tabs>
        <w:rPr>
          <w:rFonts w:asciiTheme="minorHAnsi" w:hAnsiTheme="minorHAnsi" w:cstheme="minorHAnsi"/>
          <w:i/>
        </w:rPr>
      </w:pPr>
    </w:p>
    <w:p w14:paraId="6356799A" w14:textId="77777777" w:rsidR="00DB6BD1" w:rsidRPr="00DB6BD1" w:rsidRDefault="00DB6BD1" w:rsidP="00DB6BD1">
      <w:pPr>
        <w:pStyle w:val="Prrafodelista"/>
        <w:numPr>
          <w:ilvl w:val="0"/>
          <w:numId w:val="10"/>
        </w:numPr>
        <w:tabs>
          <w:tab w:val="left" w:pos="465"/>
        </w:tabs>
        <w:rPr>
          <w:rFonts w:asciiTheme="minorHAnsi" w:hAnsiTheme="minorHAnsi" w:cstheme="minorHAnsi"/>
          <w:i/>
          <w:u w:val="single"/>
        </w:rPr>
      </w:pPr>
      <w:r w:rsidRPr="00DB6BD1">
        <w:rPr>
          <w:rFonts w:asciiTheme="minorHAnsi" w:hAnsiTheme="minorHAnsi" w:cstheme="minorHAnsi"/>
          <w:i/>
          <w:u w:val="single"/>
        </w:rPr>
        <w:t>GENERAL</w:t>
      </w:r>
    </w:p>
    <w:p w14:paraId="07840076" w14:textId="77777777" w:rsidR="00711E36" w:rsidRDefault="00DB6BD1" w:rsidP="00EF5FEC">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711E36">
        <w:rPr>
          <w:rFonts w:asciiTheme="minorHAnsi" w:hAnsiTheme="minorHAnsi" w:cstheme="minorHAnsi"/>
          <w:i/>
        </w:rPr>
        <w:t xml:space="preserve">QUINPE será responsable por la provisión de ácido clorhídrico y de </w:t>
      </w:r>
      <w:r w:rsidR="0007779F" w:rsidRPr="00711E36">
        <w:rPr>
          <w:rFonts w:asciiTheme="minorHAnsi" w:hAnsiTheme="minorHAnsi" w:cstheme="minorHAnsi"/>
          <w:i/>
        </w:rPr>
        <w:t>una cisterna con capacidad de 24</w:t>
      </w:r>
      <w:r w:rsidRPr="00711E36">
        <w:rPr>
          <w:rFonts w:asciiTheme="minorHAnsi" w:hAnsiTheme="minorHAnsi" w:cstheme="minorHAnsi"/>
          <w:i/>
        </w:rPr>
        <w:t xml:space="preserve"> m3 con tractor de arrastre, bomba de transferencia para servicio en pozo y chofer para efectuar íntegramente la operación requerida, de acuerdo con las instrucciones que el supervisor de Halliburton o funcionario autorizado según sea aplicable en cada locación.</w:t>
      </w:r>
      <w:r w:rsidR="00711E36" w:rsidRPr="00711E36">
        <w:rPr>
          <w:rFonts w:asciiTheme="minorHAnsi" w:hAnsiTheme="minorHAnsi" w:cstheme="minorHAnsi"/>
          <w:i/>
        </w:rPr>
        <w:t xml:space="preserve"> </w:t>
      </w:r>
      <w:commentRangeStart w:id="65"/>
      <w:proofErr w:type="spellStart"/>
      <w:r w:rsidR="00711E36" w:rsidRPr="00711E36">
        <w:rPr>
          <w:rFonts w:asciiTheme="minorHAnsi" w:hAnsiTheme="minorHAnsi" w:cstheme="minorHAnsi"/>
          <w:i/>
          <w:highlight w:val="lightGray"/>
        </w:rPr>
        <w:t>Entregara</w:t>
      </w:r>
      <w:proofErr w:type="spellEnd"/>
      <w:r w:rsidR="00711E36" w:rsidRPr="00711E36">
        <w:rPr>
          <w:rFonts w:asciiTheme="minorHAnsi" w:hAnsiTheme="minorHAnsi" w:cstheme="minorHAnsi"/>
          <w:i/>
          <w:highlight w:val="lightGray"/>
        </w:rPr>
        <w:t xml:space="preserve"> como parte del servicio una pileta/ planta de 64 m3</w:t>
      </w:r>
      <w:commentRangeEnd w:id="65"/>
      <w:r w:rsidR="00352F7F">
        <w:rPr>
          <w:rStyle w:val="Refdecomentario"/>
        </w:rPr>
        <w:commentReference w:id="65"/>
      </w:r>
      <w:r w:rsidR="00711E36" w:rsidRPr="00711E36">
        <w:rPr>
          <w:rFonts w:asciiTheme="minorHAnsi" w:hAnsiTheme="minorHAnsi" w:cstheme="minorHAnsi"/>
          <w:i/>
        </w:rPr>
        <w:t>.</w:t>
      </w:r>
      <w:r w:rsidR="000B734C" w:rsidRPr="00711E36">
        <w:rPr>
          <w:rFonts w:asciiTheme="minorHAnsi" w:hAnsiTheme="minorHAnsi" w:cstheme="minorHAnsi"/>
          <w:i/>
        </w:rPr>
        <w:t xml:space="preserve"> </w:t>
      </w:r>
    </w:p>
    <w:p w14:paraId="6E12577A" w14:textId="77777777" w:rsidR="00DB6BD1" w:rsidRPr="00711E36" w:rsidRDefault="00DB6BD1" w:rsidP="00EF5FEC">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711E36">
        <w:rPr>
          <w:rFonts w:asciiTheme="minorHAnsi" w:hAnsiTheme="minorHAnsi" w:cstheme="minorHAnsi"/>
          <w:i/>
        </w:rPr>
        <w:t>QUINPE prestará a Halliburton un servicio dedicado, debiendo estar disponibles el equipo y el chofer, de lunes a lunes, incluidos los feriados, durante la vigencia del presente Acuerdo. Deberá garantizar el servicio continuo conforme la necesidad de Halliburton, para lo cual deberá disponer de una unidad adicional para el caso que el equipo contratado por Halliburton se encontrare fuera de servicio.</w:t>
      </w:r>
    </w:p>
    <w:p w14:paraId="50B2CE64" w14:textId="77777777" w:rsidR="00DB6BD1" w:rsidRDefault="00DB6BD1"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DB6BD1">
        <w:rPr>
          <w:rFonts w:asciiTheme="minorHAnsi" w:hAnsiTheme="minorHAnsi" w:cstheme="minorHAnsi"/>
          <w:i/>
        </w:rPr>
        <w:t>El Contratista será responsable por la provisión de todo el equipo, herramientas, transporte de chofer competente, equipo de protección personal, equipo de seguridad y supervisión adecuada para ejecutar los servicios requeridos dentro de los estándares técnicos, de calidad, eficiencia, seguridad, salud y ambiente, que se describen en esta oferta.</w:t>
      </w:r>
    </w:p>
    <w:p w14:paraId="76A4C1E5" w14:textId="77777777" w:rsidR="00611831" w:rsidRPr="00611831" w:rsidRDefault="00611831"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highlight w:val="lightGray"/>
        </w:rPr>
      </w:pPr>
      <w:r w:rsidRPr="00611831">
        <w:rPr>
          <w:rFonts w:asciiTheme="minorHAnsi" w:hAnsiTheme="minorHAnsi" w:cstheme="minorHAnsi"/>
          <w:i/>
          <w:highlight w:val="lightGray"/>
        </w:rPr>
        <w:t xml:space="preserve">El Contratista deberá gestionar modificaciones del equipamiento mediante un </w:t>
      </w:r>
      <w:commentRangeStart w:id="66"/>
      <w:r w:rsidRPr="00611831">
        <w:rPr>
          <w:rFonts w:asciiTheme="minorHAnsi" w:hAnsiTheme="minorHAnsi" w:cstheme="minorHAnsi"/>
          <w:i/>
          <w:highlight w:val="lightGray"/>
        </w:rPr>
        <w:t>Gerenciamiento de Cambio y notificar</w:t>
      </w:r>
      <w:r>
        <w:rPr>
          <w:rFonts w:asciiTheme="minorHAnsi" w:hAnsiTheme="minorHAnsi" w:cstheme="minorHAnsi"/>
          <w:i/>
          <w:highlight w:val="lightGray"/>
        </w:rPr>
        <w:t>á</w:t>
      </w:r>
      <w:r w:rsidRPr="00611831">
        <w:rPr>
          <w:rFonts w:asciiTheme="minorHAnsi" w:hAnsiTheme="minorHAnsi" w:cstheme="minorHAnsi"/>
          <w:i/>
          <w:highlight w:val="lightGray"/>
        </w:rPr>
        <w:t xml:space="preserve"> por correo a </w:t>
      </w:r>
      <w:r w:rsidR="00F31852">
        <w:rPr>
          <w:rFonts w:asciiTheme="minorHAnsi" w:hAnsiTheme="minorHAnsi" w:cstheme="minorHAnsi"/>
          <w:i/>
          <w:highlight w:val="lightGray"/>
        </w:rPr>
        <w:t xml:space="preserve">representante de </w:t>
      </w:r>
      <w:r w:rsidRPr="00611831">
        <w:rPr>
          <w:rFonts w:asciiTheme="minorHAnsi" w:hAnsiTheme="minorHAnsi" w:cstheme="minorHAnsi"/>
          <w:i/>
          <w:highlight w:val="lightGray"/>
        </w:rPr>
        <w:t>Halliburton</w:t>
      </w:r>
      <w:commentRangeEnd w:id="66"/>
      <w:r w:rsidR="0008062E">
        <w:rPr>
          <w:rStyle w:val="Refdecomentario"/>
        </w:rPr>
        <w:commentReference w:id="66"/>
      </w:r>
      <w:r w:rsidRPr="00611831">
        <w:rPr>
          <w:rFonts w:asciiTheme="minorHAnsi" w:hAnsiTheme="minorHAnsi" w:cstheme="minorHAnsi"/>
          <w:i/>
          <w:highlight w:val="lightGray"/>
        </w:rPr>
        <w:t>.</w:t>
      </w:r>
    </w:p>
    <w:p w14:paraId="29AF59CA" w14:textId="77777777" w:rsidR="00DB6BD1" w:rsidRDefault="00DB6BD1"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rPr>
      </w:pPr>
      <w:commentRangeStart w:id="67"/>
      <w:r w:rsidRPr="00DB6BD1">
        <w:rPr>
          <w:rFonts w:asciiTheme="minorHAnsi" w:hAnsiTheme="minorHAnsi" w:cstheme="minorHAnsi"/>
          <w:i/>
        </w:rPr>
        <w:t>El Contratista será el único responsable de asegurar que tanto su personal como el equipo suministrado permitan dar cumplimiento con los programas y planes de trabajo sin ninguna interrupción imputable a incumplimiento de su personal, al estado de sus equipos o a falta del adecuado mantenimiento de los mismos.</w:t>
      </w:r>
      <w:commentRangeEnd w:id="67"/>
      <w:r w:rsidR="00EC7A3D">
        <w:rPr>
          <w:rStyle w:val="Refdecomentario"/>
        </w:rPr>
        <w:commentReference w:id="67"/>
      </w:r>
    </w:p>
    <w:p w14:paraId="47146DEE" w14:textId="77777777" w:rsidR="005845F9" w:rsidRDefault="005845F9"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Pr>
          <w:rFonts w:asciiTheme="minorHAnsi" w:hAnsiTheme="minorHAnsi" w:cstheme="minorHAnsi"/>
          <w:i/>
        </w:rPr>
        <w:t>En el caso de que corresponda por el tipo de operación, Quinpe S</w:t>
      </w:r>
      <w:r w:rsidR="0073152B">
        <w:rPr>
          <w:rFonts w:asciiTheme="minorHAnsi" w:hAnsiTheme="minorHAnsi" w:cstheme="minorHAnsi"/>
          <w:i/>
        </w:rPr>
        <w:t>RL</w:t>
      </w:r>
      <w:r>
        <w:rPr>
          <w:rFonts w:asciiTheme="minorHAnsi" w:hAnsiTheme="minorHAnsi" w:cstheme="minorHAnsi"/>
          <w:i/>
        </w:rPr>
        <w:t xml:space="preserve"> se compromete a mantener el 25 % </w:t>
      </w:r>
      <w:r w:rsidR="00CE6456">
        <w:rPr>
          <w:rFonts w:asciiTheme="minorHAnsi" w:hAnsiTheme="minorHAnsi" w:cstheme="minorHAnsi"/>
          <w:i/>
        </w:rPr>
        <w:t>de la pileta/ planta</w:t>
      </w:r>
      <w:r>
        <w:rPr>
          <w:rFonts w:asciiTheme="minorHAnsi" w:hAnsiTheme="minorHAnsi" w:cstheme="minorHAnsi"/>
          <w:i/>
        </w:rPr>
        <w:t xml:space="preserve"> de </w:t>
      </w:r>
      <w:r w:rsidR="00CE6456" w:rsidRPr="00CE6456">
        <w:rPr>
          <w:rFonts w:asciiTheme="minorHAnsi" w:hAnsiTheme="minorHAnsi" w:cstheme="minorHAnsi"/>
          <w:i/>
          <w:highlight w:val="lightGray"/>
        </w:rPr>
        <w:t>64</w:t>
      </w:r>
      <w:r w:rsidRPr="00CE6456">
        <w:rPr>
          <w:rFonts w:asciiTheme="minorHAnsi" w:hAnsiTheme="minorHAnsi" w:cstheme="minorHAnsi"/>
          <w:i/>
          <w:highlight w:val="lightGray"/>
        </w:rPr>
        <w:t xml:space="preserve"> m3</w:t>
      </w:r>
      <w:r>
        <w:rPr>
          <w:rFonts w:asciiTheme="minorHAnsi" w:hAnsiTheme="minorHAnsi" w:cstheme="minorHAnsi"/>
          <w:i/>
        </w:rPr>
        <w:t xml:space="preserve"> con producto siempre y cuando exista una PO vigente.</w:t>
      </w:r>
    </w:p>
    <w:p w14:paraId="75CA0B3D" w14:textId="77777777" w:rsidR="005845F9" w:rsidRPr="00711E36" w:rsidRDefault="005845F9"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highlight w:val="lightGray"/>
        </w:rPr>
      </w:pPr>
      <w:commentRangeStart w:id="68"/>
      <w:r w:rsidRPr="00711E36">
        <w:rPr>
          <w:rFonts w:asciiTheme="minorHAnsi" w:hAnsiTheme="minorHAnsi" w:cstheme="minorHAnsi"/>
          <w:b/>
          <w:i/>
          <w:highlight w:val="lightGray"/>
        </w:rPr>
        <w:t>En cada movimiento de piletas</w:t>
      </w:r>
      <w:r w:rsidR="009312EA" w:rsidRPr="00711E36">
        <w:rPr>
          <w:rFonts w:asciiTheme="minorHAnsi" w:hAnsiTheme="minorHAnsi" w:cstheme="minorHAnsi"/>
          <w:b/>
          <w:i/>
          <w:highlight w:val="lightGray"/>
        </w:rPr>
        <w:t xml:space="preserve"> y/o plantas</w:t>
      </w:r>
      <w:r w:rsidRPr="00711E36">
        <w:rPr>
          <w:rFonts w:asciiTheme="minorHAnsi" w:hAnsiTheme="minorHAnsi" w:cstheme="minorHAnsi"/>
          <w:b/>
          <w:i/>
          <w:highlight w:val="lightGray"/>
        </w:rPr>
        <w:t xml:space="preserve"> entre pozos, pe</w:t>
      </w:r>
      <w:r w:rsidR="009312EA" w:rsidRPr="00711E36">
        <w:rPr>
          <w:rFonts w:asciiTheme="minorHAnsi" w:hAnsiTheme="minorHAnsi" w:cstheme="minorHAnsi"/>
          <w:b/>
          <w:i/>
          <w:highlight w:val="lightGray"/>
        </w:rPr>
        <w:t>rsonal de Halliburton notificará</w:t>
      </w:r>
      <w:r w:rsidRPr="00711E36">
        <w:rPr>
          <w:rFonts w:asciiTheme="minorHAnsi" w:hAnsiTheme="minorHAnsi" w:cstheme="minorHAnsi"/>
          <w:b/>
          <w:i/>
          <w:highlight w:val="lightGray"/>
        </w:rPr>
        <w:t xml:space="preserve"> a la contratista para que se realicen los chequeos previos</w:t>
      </w:r>
      <w:r w:rsidR="000F2336">
        <w:rPr>
          <w:rFonts w:asciiTheme="minorHAnsi" w:hAnsiTheme="minorHAnsi" w:cstheme="minorHAnsi"/>
          <w:b/>
          <w:i/>
          <w:highlight w:val="lightGray"/>
        </w:rPr>
        <w:t xml:space="preserve"> </w:t>
      </w:r>
      <w:proofErr w:type="gramStart"/>
      <w:r w:rsidR="000F2336">
        <w:rPr>
          <w:rFonts w:asciiTheme="minorHAnsi" w:hAnsiTheme="minorHAnsi" w:cstheme="minorHAnsi"/>
          <w:b/>
          <w:i/>
          <w:highlight w:val="lightGray"/>
        </w:rPr>
        <w:t xml:space="preserve">( </w:t>
      </w:r>
      <w:proofErr w:type="spellStart"/>
      <w:r w:rsidR="000F2336">
        <w:rPr>
          <w:rFonts w:asciiTheme="minorHAnsi" w:hAnsiTheme="minorHAnsi" w:cstheme="minorHAnsi"/>
          <w:b/>
          <w:i/>
          <w:highlight w:val="lightGray"/>
        </w:rPr>
        <w:t>check</w:t>
      </w:r>
      <w:proofErr w:type="spellEnd"/>
      <w:proofErr w:type="gramEnd"/>
      <w:r w:rsidR="000F2336">
        <w:rPr>
          <w:rFonts w:asciiTheme="minorHAnsi" w:hAnsiTheme="minorHAnsi" w:cstheme="minorHAnsi"/>
          <w:b/>
          <w:i/>
          <w:highlight w:val="lightGray"/>
        </w:rPr>
        <w:t xml:space="preserve"> list)</w:t>
      </w:r>
      <w:r w:rsidRPr="00711E36">
        <w:rPr>
          <w:rFonts w:asciiTheme="minorHAnsi" w:hAnsiTheme="minorHAnsi" w:cstheme="minorHAnsi"/>
          <w:b/>
          <w:i/>
          <w:highlight w:val="lightGray"/>
        </w:rPr>
        <w:t xml:space="preserve"> y posteriores al movimiento, con un plazo no menos a 24 horas</w:t>
      </w:r>
      <w:r w:rsidRPr="00711E36">
        <w:rPr>
          <w:rFonts w:asciiTheme="minorHAnsi" w:hAnsiTheme="minorHAnsi" w:cstheme="minorHAnsi"/>
          <w:i/>
          <w:highlight w:val="lightGray"/>
        </w:rPr>
        <w:t>.</w:t>
      </w:r>
      <w:r w:rsidR="00E80605" w:rsidRPr="00711E36">
        <w:rPr>
          <w:rFonts w:asciiTheme="minorHAnsi" w:hAnsiTheme="minorHAnsi" w:cstheme="minorHAnsi"/>
          <w:i/>
          <w:highlight w:val="lightGray"/>
        </w:rPr>
        <w:t xml:space="preserve"> </w:t>
      </w:r>
      <w:commentRangeEnd w:id="68"/>
      <w:r w:rsidR="00350089">
        <w:rPr>
          <w:rStyle w:val="Refdecomentario"/>
        </w:rPr>
        <w:commentReference w:id="68"/>
      </w:r>
    </w:p>
    <w:p w14:paraId="631E23CF" w14:textId="77777777" w:rsidR="005845F9" w:rsidRPr="00711E36" w:rsidRDefault="00681016" w:rsidP="00904D9D">
      <w:pPr>
        <w:pStyle w:val="Prrafodelista"/>
        <w:numPr>
          <w:ilvl w:val="2"/>
          <w:numId w:val="10"/>
        </w:numPr>
        <w:tabs>
          <w:tab w:val="left" w:pos="360"/>
        </w:tabs>
        <w:spacing w:before="240" w:after="240"/>
        <w:contextualSpacing w:val="0"/>
        <w:rPr>
          <w:rFonts w:asciiTheme="minorHAnsi" w:hAnsiTheme="minorHAnsi" w:cstheme="minorHAnsi"/>
          <w:i/>
          <w:highlight w:val="lightGray"/>
        </w:rPr>
      </w:pPr>
      <w:r>
        <w:rPr>
          <w:rFonts w:asciiTheme="minorHAnsi" w:hAnsiTheme="minorHAnsi" w:cstheme="minorHAnsi"/>
          <w:i/>
          <w:highlight w:val="lightGray"/>
        </w:rPr>
        <w:t xml:space="preserve">Al </w:t>
      </w:r>
      <w:proofErr w:type="spellStart"/>
      <w:r>
        <w:rPr>
          <w:rFonts w:asciiTheme="minorHAnsi" w:hAnsiTheme="minorHAnsi" w:cstheme="minorHAnsi"/>
          <w:i/>
          <w:highlight w:val="lightGray"/>
        </w:rPr>
        <w:t>fin</w:t>
      </w:r>
      <w:r w:rsidR="00CE6456">
        <w:rPr>
          <w:rFonts w:asciiTheme="minorHAnsi" w:hAnsiTheme="minorHAnsi" w:cstheme="minorHAnsi"/>
          <w:i/>
          <w:highlight w:val="lightGray"/>
        </w:rPr>
        <w:t>a</w:t>
      </w:r>
      <w:r>
        <w:rPr>
          <w:rFonts w:asciiTheme="minorHAnsi" w:hAnsiTheme="minorHAnsi" w:cstheme="minorHAnsi"/>
          <w:i/>
          <w:highlight w:val="lightGray"/>
        </w:rPr>
        <w:t>zalizar</w:t>
      </w:r>
      <w:proofErr w:type="spellEnd"/>
      <w:r w:rsidR="008E232D" w:rsidRPr="00F91E5D">
        <w:rPr>
          <w:rFonts w:asciiTheme="minorHAnsi" w:hAnsiTheme="minorHAnsi" w:cstheme="minorHAnsi"/>
          <w:i/>
          <w:highlight w:val="lightGray"/>
        </w:rPr>
        <w:t xml:space="preserve"> DTM de las plantas de ácido</w:t>
      </w:r>
      <w:r>
        <w:rPr>
          <w:rFonts w:asciiTheme="minorHAnsi" w:hAnsiTheme="minorHAnsi" w:cstheme="minorHAnsi"/>
          <w:i/>
          <w:highlight w:val="lightGray"/>
        </w:rPr>
        <w:t xml:space="preserve"> (montaje en locación)</w:t>
      </w:r>
      <w:r w:rsidR="008E232D" w:rsidRPr="00F91E5D">
        <w:rPr>
          <w:rFonts w:asciiTheme="minorHAnsi" w:hAnsiTheme="minorHAnsi" w:cstheme="minorHAnsi"/>
          <w:i/>
          <w:highlight w:val="lightGray"/>
        </w:rPr>
        <w:t>, previo a la carga</w:t>
      </w:r>
      <w:r w:rsidR="00F91E5D" w:rsidRPr="00F91E5D">
        <w:rPr>
          <w:rFonts w:asciiTheme="minorHAnsi" w:hAnsiTheme="minorHAnsi" w:cstheme="minorHAnsi"/>
          <w:i/>
          <w:highlight w:val="lightGray"/>
        </w:rPr>
        <w:t xml:space="preserve"> de ácido dentro de</w:t>
      </w:r>
      <w:r w:rsidR="008E232D" w:rsidRPr="00F91E5D">
        <w:rPr>
          <w:rFonts w:asciiTheme="minorHAnsi" w:hAnsiTheme="minorHAnsi" w:cstheme="minorHAnsi"/>
          <w:i/>
          <w:highlight w:val="lightGray"/>
        </w:rPr>
        <w:t xml:space="preserve"> la misma, la c</w:t>
      </w:r>
      <w:r>
        <w:rPr>
          <w:rFonts w:asciiTheme="minorHAnsi" w:hAnsiTheme="minorHAnsi" w:cstheme="minorHAnsi"/>
          <w:i/>
          <w:highlight w:val="lightGray"/>
        </w:rPr>
        <w:t>ontratista deberá efectuar una i</w:t>
      </w:r>
      <w:r w:rsidR="008E232D" w:rsidRPr="00F91E5D">
        <w:rPr>
          <w:rFonts w:asciiTheme="minorHAnsi" w:hAnsiTheme="minorHAnsi" w:cstheme="minorHAnsi"/>
          <w:i/>
          <w:highlight w:val="lightGray"/>
        </w:rPr>
        <w:t>nspección</w:t>
      </w:r>
      <w:r w:rsidR="00F91E5D" w:rsidRPr="00F91E5D">
        <w:rPr>
          <w:rFonts w:asciiTheme="minorHAnsi" w:hAnsiTheme="minorHAnsi" w:cstheme="minorHAnsi"/>
          <w:i/>
          <w:highlight w:val="lightGray"/>
        </w:rPr>
        <w:t xml:space="preserve"> general </w:t>
      </w:r>
      <w:r w:rsidR="00F91E5D" w:rsidRPr="00711E36">
        <w:rPr>
          <w:rFonts w:asciiTheme="minorHAnsi" w:hAnsiTheme="minorHAnsi" w:cstheme="minorHAnsi"/>
          <w:i/>
          <w:highlight w:val="lightGray"/>
        </w:rPr>
        <w:t xml:space="preserve">de la planta y una prueba de estanqueidad </w:t>
      </w:r>
      <w:r w:rsidR="000E5E5A" w:rsidRPr="00711E36">
        <w:rPr>
          <w:rFonts w:asciiTheme="minorHAnsi" w:hAnsiTheme="minorHAnsi" w:cstheme="minorHAnsi"/>
          <w:i/>
          <w:highlight w:val="lightGray"/>
        </w:rPr>
        <w:t>a</w:t>
      </w:r>
      <w:r w:rsidR="00F91E5D" w:rsidRPr="00711E36">
        <w:rPr>
          <w:rFonts w:asciiTheme="minorHAnsi" w:hAnsiTheme="minorHAnsi" w:cstheme="minorHAnsi"/>
          <w:i/>
          <w:highlight w:val="lightGray"/>
        </w:rPr>
        <w:t xml:space="preserve"> tanques de ácido y estructura de contención secundaria. A modo de evidencia, se deberá entregar documentación de la inspección al representante de Halliburton en la locación.</w:t>
      </w:r>
    </w:p>
    <w:p w14:paraId="1650B7C2" w14:textId="77777777" w:rsidR="00C10314" w:rsidRPr="00711E36" w:rsidRDefault="00711E36" w:rsidP="00904D9D">
      <w:pPr>
        <w:pStyle w:val="Prrafodelista"/>
        <w:numPr>
          <w:ilvl w:val="2"/>
          <w:numId w:val="10"/>
        </w:numPr>
        <w:tabs>
          <w:tab w:val="left" w:pos="360"/>
        </w:tabs>
        <w:spacing w:before="240" w:after="240"/>
        <w:contextualSpacing w:val="0"/>
        <w:rPr>
          <w:rFonts w:asciiTheme="minorHAnsi" w:hAnsiTheme="minorHAnsi" w:cstheme="minorHAnsi"/>
          <w:i/>
          <w:highlight w:val="lightGray"/>
        </w:rPr>
      </w:pPr>
      <w:commentRangeStart w:id="69"/>
      <w:r w:rsidRPr="00F4321D">
        <w:rPr>
          <w:rFonts w:asciiTheme="minorHAnsi" w:hAnsiTheme="minorHAnsi" w:cstheme="minorHAnsi"/>
          <w:i/>
          <w:highlight w:val="lightGray"/>
        </w:rPr>
        <w:t>En el caso que se realice algún tipo de mantenimiento, debe estar presente personal de la contratista para verificar</w:t>
      </w:r>
      <w:r w:rsidR="00F4321D">
        <w:rPr>
          <w:rFonts w:asciiTheme="minorHAnsi" w:hAnsiTheme="minorHAnsi" w:cstheme="minorHAnsi"/>
          <w:i/>
          <w:highlight w:val="lightGray"/>
        </w:rPr>
        <w:t xml:space="preserve"> el mismo</w:t>
      </w:r>
      <w:r w:rsidRPr="00F4321D">
        <w:rPr>
          <w:rFonts w:asciiTheme="minorHAnsi" w:hAnsiTheme="minorHAnsi" w:cstheme="minorHAnsi"/>
          <w:i/>
          <w:highlight w:val="lightGray"/>
        </w:rPr>
        <w:t>.</w:t>
      </w:r>
      <w:commentRangeEnd w:id="69"/>
      <w:r w:rsidR="00350089">
        <w:rPr>
          <w:rStyle w:val="Refdecomentario"/>
        </w:rPr>
        <w:commentReference w:id="69"/>
      </w:r>
    </w:p>
    <w:p w14:paraId="31A6551C" w14:textId="77777777" w:rsidR="00CE6456" w:rsidRPr="00C10314" w:rsidRDefault="00CE6456" w:rsidP="00CE6456">
      <w:pPr>
        <w:pStyle w:val="Prrafodelista"/>
        <w:tabs>
          <w:tab w:val="left" w:pos="360"/>
        </w:tabs>
        <w:spacing w:before="240" w:after="240"/>
        <w:ind w:left="1224"/>
        <w:contextualSpacing w:val="0"/>
        <w:rPr>
          <w:rFonts w:asciiTheme="minorHAnsi" w:hAnsiTheme="minorHAnsi" w:cstheme="minorHAnsi"/>
          <w:i/>
          <w:highlight w:val="yellow"/>
        </w:rPr>
      </w:pPr>
    </w:p>
    <w:p w14:paraId="551BDF86" w14:textId="77777777" w:rsidR="00DB6BD1" w:rsidRPr="00DB6BD1" w:rsidRDefault="00DB6BD1" w:rsidP="00DB6BD1">
      <w:pPr>
        <w:pStyle w:val="Prrafodelista"/>
        <w:numPr>
          <w:ilvl w:val="0"/>
          <w:numId w:val="10"/>
        </w:numPr>
        <w:tabs>
          <w:tab w:val="left" w:pos="360"/>
        </w:tabs>
        <w:spacing w:before="240" w:after="240"/>
        <w:contextualSpacing w:val="0"/>
        <w:rPr>
          <w:rFonts w:asciiTheme="minorHAnsi" w:hAnsiTheme="minorHAnsi" w:cstheme="minorHAnsi"/>
          <w:i/>
        </w:rPr>
      </w:pPr>
      <w:r w:rsidRPr="00DB6BD1">
        <w:rPr>
          <w:rFonts w:asciiTheme="minorHAnsi" w:hAnsiTheme="minorHAnsi" w:cstheme="minorHAnsi"/>
          <w:i/>
          <w:u w:val="single"/>
        </w:rPr>
        <w:lastRenderedPageBreak/>
        <w:t>EQUIPO DEL CONTRATISTA</w:t>
      </w:r>
    </w:p>
    <w:p w14:paraId="295AF50B" w14:textId="77777777" w:rsidR="00DB6BD1" w:rsidRDefault="00DB6BD1"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DB6BD1">
        <w:rPr>
          <w:rFonts w:asciiTheme="minorHAnsi" w:hAnsiTheme="minorHAnsi" w:cstheme="minorHAnsi"/>
          <w:i/>
        </w:rPr>
        <w:t>El Contratista deberá proveer todo el equipo necesario para ejecutar los Servicios en la forma especificada de una manera segura y de acuerdo con los t</w:t>
      </w:r>
      <w:r w:rsidR="005845F9">
        <w:rPr>
          <w:rFonts w:asciiTheme="minorHAnsi" w:hAnsiTheme="minorHAnsi" w:cstheme="minorHAnsi"/>
          <w:i/>
        </w:rPr>
        <w:t>iempos disponibles para hacerlo, in</w:t>
      </w:r>
      <w:r w:rsidR="009312EA">
        <w:rPr>
          <w:rFonts w:asciiTheme="minorHAnsi" w:hAnsiTheme="minorHAnsi" w:cstheme="minorHAnsi"/>
          <w:i/>
        </w:rPr>
        <w:t>cluyendo reducciones de 4” a 2”:</w:t>
      </w:r>
    </w:p>
    <w:p w14:paraId="217766EA" w14:textId="77777777" w:rsidR="009312EA" w:rsidRPr="009312EA" w:rsidRDefault="009312EA" w:rsidP="009312EA">
      <w:pPr>
        <w:pStyle w:val="Prrafodelista"/>
        <w:numPr>
          <w:ilvl w:val="2"/>
          <w:numId w:val="10"/>
        </w:numPr>
        <w:tabs>
          <w:tab w:val="left" w:pos="360"/>
        </w:tabs>
        <w:spacing w:before="240" w:after="240"/>
        <w:contextualSpacing w:val="0"/>
        <w:rPr>
          <w:rFonts w:asciiTheme="minorHAnsi" w:hAnsiTheme="minorHAnsi" w:cstheme="minorHAnsi"/>
          <w:i/>
          <w:highlight w:val="lightGray"/>
        </w:rPr>
      </w:pPr>
      <w:r w:rsidRPr="009312EA">
        <w:rPr>
          <w:rFonts w:asciiTheme="minorHAnsi" w:hAnsiTheme="minorHAnsi" w:cstheme="minorHAnsi"/>
          <w:i/>
          <w:highlight w:val="lightGray"/>
        </w:rPr>
        <w:t>Las mang</w:t>
      </w:r>
      <w:r w:rsidR="000B734C">
        <w:rPr>
          <w:rFonts w:asciiTheme="minorHAnsi" w:hAnsiTheme="minorHAnsi" w:cstheme="minorHAnsi"/>
          <w:i/>
          <w:highlight w:val="lightGray"/>
        </w:rPr>
        <w:t>u</w:t>
      </w:r>
      <w:r w:rsidRPr="009312EA">
        <w:rPr>
          <w:rFonts w:asciiTheme="minorHAnsi" w:hAnsiTheme="minorHAnsi" w:cstheme="minorHAnsi"/>
          <w:i/>
          <w:highlight w:val="lightGray"/>
        </w:rPr>
        <w:t>eras para carga y descarga de ácido clorhídrico en locación deberán contar con un tubo interior de Polietileno de Alto Peso Molecular UHMWPE (por su sigla en inglés) y acoples empipados.</w:t>
      </w:r>
    </w:p>
    <w:p w14:paraId="7CB3D028" w14:textId="77777777" w:rsidR="009312EA" w:rsidRPr="00144FCC" w:rsidRDefault="00A90E08" w:rsidP="00144FCC">
      <w:pPr>
        <w:pStyle w:val="Prrafodelista"/>
        <w:numPr>
          <w:ilvl w:val="2"/>
          <w:numId w:val="10"/>
        </w:numPr>
        <w:tabs>
          <w:tab w:val="left" w:pos="360"/>
        </w:tabs>
        <w:spacing w:before="240" w:after="240"/>
        <w:contextualSpacing w:val="0"/>
        <w:rPr>
          <w:rFonts w:asciiTheme="minorHAnsi" w:hAnsiTheme="minorHAnsi" w:cstheme="minorHAnsi"/>
          <w:i/>
          <w:highlight w:val="lightGray"/>
        </w:rPr>
      </w:pPr>
      <w:commentRangeStart w:id="70"/>
      <w:r>
        <w:rPr>
          <w:rFonts w:asciiTheme="minorHAnsi" w:hAnsiTheme="minorHAnsi" w:cstheme="minorHAnsi"/>
          <w:i/>
          <w:highlight w:val="lightGray"/>
        </w:rPr>
        <w:t>La contratista deberá proveer</w:t>
      </w:r>
      <w:r w:rsidR="009312EA" w:rsidRPr="009312EA">
        <w:rPr>
          <w:rFonts w:asciiTheme="minorHAnsi" w:hAnsiTheme="minorHAnsi" w:cstheme="minorHAnsi"/>
          <w:i/>
          <w:highlight w:val="lightGray"/>
        </w:rPr>
        <w:t xml:space="preserve"> bandejas contenedoras de una capacidad de al menos 200 lts con m</w:t>
      </w:r>
      <w:r w:rsidR="000E5E5A">
        <w:rPr>
          <w:rFonts w:asciiTheme="minorHAnsi" w:hAnsiTheme="minorHAnsi" w:cstheme="minorHAnsi"/>
          <w:i/>
          <w:highlight w:val="lightGray"/>
        </w:rPr>
        <w:t xml:space="preserve">aterial formulado para </w:t>
      </w:r>
      <w:r>
        <w:rPr>
          <w:rFonts w:asciiTheme="minorHAnsi" w:hAnsiTheme="minorHAnsi" w:cstheme="minorHAnsi"/>
          <w:i/>
          <w:highlight w:val="lightGray"/>
        </w:rPr>
        <w:t>contacto con ácidos. Deberán ubicarse tanto en la c</w:t>
      </w:r>
      <w:r w:rsidR="0073152B">
        <w:rPr>
          <w:rFonts w:asciiTheme="minorHAnsi" w:hAnsiTheme="minorHAnsi" w:cstheme="minorHAnsi"/>
          <w:i/>
          <w:highlight w:val="lightGray"/>
        </w:rPr>
        <w:t>entrífuga</w:t>
      </w:r>
      <w:r>
        <w:rPr>
          <w:rFonts w:asciiTheme="minorHAnsi" w:hAnsiTheme="minorHAnsi" w:cstheme="minorHAnsi"/>
          <w:i/>
          <w:highlight w:val="lightGray"/>
        </w:rPr>
        <w:t xml:space="preserve"> de ácido como en todos los puntos de conexión que intervienen en la descarga de ácido</w:t>
      </w:r>
      <w:r w:rsidR="00535F33">
        <w:rPr>
          <w:rFonts w:asciiTheme="minorHAnsi" w:hAnsiTheme="minorHAnsi" w:cstheme="minorHAnsi"/>
          <w:i/>
          <w:highlight w:val="lightGray"/>
        </w:rPr>
        <w:t xml:space="preserve"> hasta las piletas, cisterna o planta</w:t>
      </w:r>
      <w:commentRangeEnd w:id="70"/>
      <w:r w:rsidR="00A83952">
        <w:rPr>
          <w:rStyle w:val="Refdecomentario"/>
        </w:rPr>
        <w:commentReference w:id="70"/>
      </w:r>
      <w:r>
        <w:rPr>
          <w:rFonts w:asciiTheme="minorHAnsi" w:hAnsiTheme="minorHAnsi" w:cstheme="minorHAnsi"/>
          <w:i/>
          <w:highlight w:val="lightGray"/>
        </w:rPr>
        <w:t xml:space="preserve">. </w:t>
      </w:r>
    </w:p>
    <w:p w14:paraId="194594BB" w14:textId="77777777" w:rsidR="00CC75C8" w:rsidRDefault="005845F9" w:rsidP="0082437B">
      <w:pPr>
        <w:pStyle w:val="Prrafodelista"/>
        <w:numPr>
          <w:ilvl w:val="1"/>
          <w:numId w:val="10"/>
        </w:numPr>
        <w:tabs>
          <w:tab w:val="left" w:pos="360"/>
        </w:tabs>
        <w:spacing w:before="240" w:after="240"/>
        <w:contextualSpacing w:val="0"/>
        <w:rPr>
          <w:rFonts w:asciiTheme="minorHAnsi" w:hAnsiTheme="minorHAnsi" w:cstheme="minorHAnsi"/>
          <w:i/>
        </w:rPr>
      </w:pPr>
      <w:commentRangeStart w:id="71"/>
      <w:r>
        <w:rPr>
          <w:rFonts w:asciiTheme="minorHAnsi" w:hAnsiTheme="minorHAnsi" w:cstheme="minorHAnsi"/>
          <w:i/>
        </w:rPr>
        <w:t xml:space="preserve">La contratista deberá realizar la descarga de las cisternas a las piletas y/o la conexión a los equipos de Halliburton. Siendo responsable </w:t>
      </w:r>
      <w:r w:rsidR="009312EA">
        <w:rPr>
          <w:rFonts w:asciiTheme="minorHAnsi" w:hAnsiTheme="minorHAnsi" w:cstheme="minorHAnsi"/>
          <w:i/>
        </w:rPr>
        <w:t>de proveer su propio generador,</w:t>
      </w:r>
      <w:r>
        <w:rPr>
          <w:rFonts w:asciiTheme="minorHAnsi" w:hAnsiTheme="minorHAnsi" w:cstheme="minorHAnsi"/>
          <w:i/>
        </w:rPr>
        <w:t xml:space="preserve"> y personal capacitado, con el EPP correspondiente.</w:t>
      </w:r>
      <w:r w:rsidR="008E232D">
        <w:rPr>
          <w:rFonts w:asciiTheme="minorHAnsi" w:hAnsiTheme="minorHAnsi" w:cstheme="minorHAnsi"/>
          <w:i/>
        </w:rPr>
        <w:t xml:space="preserve"> </w:t>
      </w:r>
      <w:commentRangeEnd w:id="71"/>
      <w:r w:rsidR="00B950C9">
        <w:rPr>
          <w:rStyle w:val="Refdecomentario"/>
        </w:rPr>
        <w:commentReference w:id="71"/>
      </w:r>
    </w:p>
    <w:p w14:paraId="1D6789B3" w14:textId="77777777" w:rsidR="00CC75C8" w:rsidRPr="00CC75C8" w:rsidRDefault="00CC75C8" w:rsidP="00CC75C8">
      <w:pPr>
        <w:pStyle w:val="Prrafodelista"/>
        <w:numPr>
          <w:ilvl w:val="2"/>
          <w:numId w:val="10"/>
        </w:numPr>
        <w:tabs>
          <w:tab w:val="left" w:pos="360"/>
        </w:tabs>
        <w:spacing w:before="240" w:after="240"/>
        <w:contextualSpacing w:val="0"/>
        <w:rPr>
          <w:rFonts w:asciiTheme="minorHAnsi" w:hAnsiTheme="minorHAnsi" w:cstheme="minorHAnsi"/>
          <w:i/>
        </w:rPr>
      </w:pPr>
      <w:r w:rsidRPr="00CC75C8">
        <w:rPr>
          <w:rFonts w:asciiTheme="minorHAnsi" w:hAnsiTheme="minorHAnsi" w:cstheme="minorHAnsi"/>
          <w:i/>
          <w:highlight w:val="lightGray"/>
        </w:rPr>
        <w:t xml:space="preserve">Personal de </w:t>
      </w:r>
      <w:r w:rsidR="0082437B" w:rsidRPr="0082437B">
        <w:rPr>
          <w:rFonts w:asciiTheme="minorHAnsi" w:hAnsiTheme="minorHAnsi" w:cstheme="minorHAnsi"/>
          <w:i/>
          <w:highlight w:val="lightGray"/>
        </w:rPr>
        <w:t>Halliburton realizará una titulación</w:t>
      </w:r>
      <w:r>
        <w:rPr>
          <w:rFonts w:asciiTheme="minorHAnsi" w:hAnsiTheme="minorHAnsi" w:cstheme="minorHAnsi"/>
          <w:i/>
          <w:highlight w:val="lightGray"/>
        </w:rPr>
        <w:t xml:space="preserve"> de cada cisterna previo</w:t>
      </w:r>
      <w:r w:rsidR="0082437B" w:rsidRPr="0082437B">
        <w:rPr>
          <w:rFonts w:asciiTheme="minorHAnsi" w:hAnsiTheme="minorHAnsi" w:cstheme="minorHAnsi"/>
          <w:i/>
          <w:highlight w:val="lightGray"/>
        </w:rPr>
        <w:t xml:space="preserve"> a la descarga del ácido en locación</w:t>
      </w:r>
      <w:r>
        <w:rPr>
          <w:rFonts w:asciiTheme="minorHAnsi" w:hAnsiTheme="minorHAnsi" w:cstheme="minorHAnsi"/>
          <w:i/>
          <w:highlight w:val="lightGray"/>
        </w:rPr>
        <w:t xml:space="preserve"> para validar la especificación del producto</w:t>
      </w:r>
      <w:r w:rsidR="00E80605">
        <w:rPr>
          <w:rFonts w:asciiTheme="minorHAnsi" w:hAnsiTheme="minorHAnsi" w:cstheme="minorHAnsi"/>
          <w:i/>
          <w:highlight w:val="lightGray"/>
        </w:rPr>
        <w:t xml:space="preserve"> (de acuerdo a los parámetros descriptos en Anexo D)</w:t>
      </w:r>
      <w:r w:rsidR="0082437B" w:rsidRPr="0082437B">
        <w:rPr>
          <w:rFonts w:asciiTheme="minorHAnsi" w:hAnsiTheme="minorHAnsi" w:cstheme="minorHAnsi"/>
          <w:i/>
          <w:highlight w:val="lightGray"/>
        </w:rPr>
        <w:t xml:space="preserve">. </w:t>
      </w:r>
    </w:p>
    <w:p w14:paraId="281A619C" w14:textId="77777777" w:rsidR="005845F9" w:rsidRDefault="008E232D" w:rsidP="00CC75C8">
      <w:pPr>
        <w:pStyle w:val="Prrafodelista"/>
        <w:numPr>
          <w:ilvl w:val="2"/>
          <w:numId w:val="10"/>
        </w:numPr>
        <w:tabs>
          <w:tab w:val="left" w:pos="360"/>
        </w:tabs>
        <w:spacing w:before="240" w:after="240"/>
        <w:contextualSpacing w:val="0"/>
        <w:rPr>
          <w:rFonts w:asciiTheme="minorHAnsi" w:hAnsiTheme="minorHAnsi" w:cstheme="minorHAnsi"/>
          <w:i/>
        </w:rPr>
      </w:pPr>
      <w:commentRangeStart w:id="72"/>
      <w:r w:rsidRPr="0082437B">
        <w:rPr>
          <w:rFonts w:asciiTheme="minorHAnsi" w:hAnsiTheme="minorHAnsi" w:cstheme="minorHAnsi"/>
          <w:i/>
          <w:highlight w:val="lightGray"/>
        </w:rPr>
        <w:t>La opera</w:t>
      </w:r>
      <w:r w:rsidRPr="008E232D">
        <w:rPr>
          <w:rFonts w:asciiTheme="minorHAnsi" w:hAnsiTheme="minorHAnsi" w:cstheme="minorHAnsi"/>
          <w:i/>
          <w:highlight w:val="lightGray"/>
        </w:rPr>
        <w:t>ción de descarga de ácido se debe realizar en presencia del QA-QC/Supervisor a cargo.</w:t>
      </w:r>
      <w:commentRangeEnd w:id="72"/>
      <w:r w:rsidR="008474FE">
        <w:rPr>
          <w:rStyle w:val="Refdecomentario"/>
        </w:rPr>
        <w:commentReference w:id="72"/>
      </w:r>
    </w:p>
    <w:p w14:paraId="171F5F63" w14:textId="77777777" w:rsidR="00335EF3" w:rsidRPr="00BC05B0" w:rsidRDefault="00DB6BD1" w:rsidP="001138C2">
      <w:pPr>
        <w:pStyle w:val="Prrafodelista"/>
        <w:numPr>
          <w:ilvl w:val="1"/>
          <w:numId w:val="10"/>
        </w:numPr>
        <w:tabs>
          <w:tab w:val="left" w:pos="360"/>
        </w:tabs>
        <w:spacing w:before="240" w:after="240"/>
        <w:ind w:left="360" w:hanging="360"/>
        <w:contextualSpacing w:val="0"/>
        <w:rPr>
          <w:rFonts w:asciiTheme="minorHAnsi" w:hAnsiTheme="minorHAnsi" w:cstheme="minorHAnsi"/>
          <w:b/>
          <w:i/>
        </w:rPr>
      </w:pPr>
      <w:commentRangeStart w:id="73"/>
      <w:r w:rsidRPr="00BC05B0">
        <w:rPr>
          <w:rFonts w:asciiTheme="minorHAnsi" w:hAnsiTheme="minorHAnsi" w:cstheme="minorHAnsi"/>
          <w:i/>
        </w:rPr>
        <w:t>Bajo ninguna circunstancia Halliburton podrá ser responsable de daños o perdidas de los equipos, accesorios, insumos y/o herramientas del Contratista durante la prestación del servicio, ya que los mismos serán supervisados y operados por su propio personal</w:t>
      </w:r>
      <w:r w:rsidR="00615E2D" w:rsidRPr="00BC05B0">
        <w:rPr>
          <w:rFonts w:asciiTheme="minorHAnsi" w:hAnsiTheme="minorHAnsi" w:cstheme="minorHAnsi"/>
          <w:b/>
          <w:i/>
        </w:rPr>
        <w:t>, excluidos aquellos que sean alquilados u operados por Halliburton</w:t>
      </w:r>
      <w:commentRangeEnd w:id="73"/>
      <w:r w:rsidR="00150BC6">
        <w:rPr>
          <w:rStyle w:val="Refdecomentario"/>
        </w:rPr>
        <w:commentReference w:id="73"/>
      </w:r>
      <w:r w:rsidR="00615E2D" w:rsidRPr="00BC05B0">
        <w:rPr>
          <w:rFonts w:asciiTheme="minorHAnsi" w:hAnsiTheme="minorHAnsi" w:cstheme="minorHAnsi"/>
          <w:b/>
          <w:i/>
        </w:rPr>
        <w:t>.</w:t>
      </w:r>
      <w:r w:rsidR="000B734C" w:rsidRPr="00BC05B0">
        <w:rPr>
          <w:rFonts w:asciiTheme="minorHAnsi" w:hAnsiTheme="minorHAnsi" w:cstheme="minorHAnsi"/>
          <w:b/>
          <w:i/>
        </w:rPr>
        <w:t xml:space="preserve"> </w:t>
      </w:r>
    </w:p>
    <w:p w14:paraId="299B17E8" w14:textId="77777777" w:rsidR="005845F9" w:rsidRPr="00335EF3" w:rsidRDefault="005845F9" w:rsidP="001138C2">
      <w:pPr>
        <w:pStyle w:val="Prrafodelista"/>
        <w:numPr>
          <w:ilvl w:val="1"/>
          <w:numId w:val="10"/>
        </w:numPr>
        <w:tabs>
          <w:tab w:val="left" w:pos="360"/>
        </w:tabs>
        <w:spacing w:before="240" w:after="240"/>
        <w:ind w:left="360" w:hanging="360"/>
        <w:contextualSpacing w:val="0"/>
        <w:rPr>
          <w:rFonts w:asciiTheme="minorHAnsi" w:hAnsiTheme="minorHAnsi" w:cstheme="minorHAnsi"/>
          <w:b/>
          <w:i/>
        </w:rPr>
      </w:pPr>
      <w:commentRangeStart w:id="74"/>
      <w:r w:rsidRPr="00335EF3">
        <w:rPr>
          <w:rFonts w:asciiTheme="minorHAnsi" w:hAnsiTheme="minorHAnsi" w:cstheme="minorHAnsi"/>
          <w:i/>
        </w:rPr>
        <w:t xml:space="preserve">Cada pileta y cisterna del contratista deberá contar con un kit de derrame para </w:t>
      </w:r>
      <w:proofErr w:type="spellStart"/>
      <w:r w:rsidRPr="00335EF3">
        <w:rPr>
          <w:rFonts w:asciiTheme="minorHAnsi" w:hAnsiTheme="minorHAnsi" w:cstheme="minorHAnsi"/>
          <w:i/>
        </w:rPr>
        <w:t>contingecias</w:t>
      </w:r>
      <w:proofErr w:type="spellEnd"/>
      <w:r w:rsidRPr="00335EF3">
        <w:rPr>
          <w:rFonts w:asciiTheme="minorHAnsi" w:hAnsiTheme="minorHAnsi" w:cstheme="minorHAnsi"/>
          <w:i/>
        </w:rPr>
        <w:t xml:space="preserve"> provisto por la contratista.</w:t>
      </w:r>
      <w:commentRangeEnd w:id="74"/>
      <w:r w:rsidR="00150BC6">
        <w:rPr>
          <w:rStyle w:val="Refdecomentario"/>
        </w:rPr>
        <w:commentReference w:id="74"/>
      </w:r>
    </w:p>
    <w:p w14:paraId="3DF0E8F0" w14:textId="77777777" w:rsidR="005845F9" w:rsidRPr="005845F9" w:rsidRDefault="004C754E" w:rsidP="00DB6BD1">
      <w:pPr>
        <w:pStyle w:val="Prrafodelista"/>
        <w:numPr>
          <w:ilvl w:val="1"/>
          <w:numId w:val="10"/>
        </w:numPr>
        <w:tabs>
          <w:tab w:val="left" w:pos="360"/>
        </w:tabs>
        <w:spacing w:before="240" w:after="240"/>
        <w:ind w:left="360" w:hanging="360"/>
        <w:contextualSpacing w:val="0"/>
        <w:rPr>
          <w:rFonts w:asciiTheme="minorHAnsi" w:hAnsiTheme="minorHAnsi" w:cstheme="minorHAnsi"/>
          <w:b/>
          <w:i/>
        </w:rPr>
      </w:pPr>
      <w:commentRangeStart w:id="75"/>
      <w:r>
        <w:rPr>
          <w:rFonts w:asciiTheme="minorHAnsi" w:hAnsiTheme="minorHAnsi" w:cstheme="minorHAnsi"/>
          <w:i/>
        </w:rPr>
        <w:t>Cada pileta y/</w:t>
      </w:r>
      <w:r w:rsidR="005845F9">
        <w:rPr>
          <w:rFonts w:asciiTheme="minorHAnsi" w:hAnsiTheme="minorHAnsi" w:cstheme="minorHAnsi"/>
          <w:i/>
        </w:rPr>
        <w:t>o cisterna del contratista que deban quedar en locación deberán contar con bermas de contención secundaria provistas por la contratista.</w:t>
      </w:r>
      <w:commentRangeEnd w:id="75"/>
      <w:r w:rsidR="00622B78">
        <w:rPr>
          <w:rStyle w:val="Refdecomentario"/>
        </w:rPr>
        <w:commentReference w:id="75"/>
      </w:r>
    </w:p>
    <w:p w14:paraId="5E2507DE" w14:textId="77777777" w:rsidR="005845F9" w:rsidRPr="005845F9" w:rsidRDefault="005845F9" w:rsidP="00DB6BD1">
      <w:pPr>
        <w:pStyle w:val="Prrafodelista"/>
        <w:numPr>
          <w:ilvl w:val="1"/>
          <w:numId w:val="10"/>
        </w:numPr>
        <w:tabs>
          <w:tab w:val="left" w:pos="360"/>
        </w:tabs>
        <w:spacing w:before="240" w:after="240"/>
        <w:ind w:left="360" w:hanging="360"/>
        <w:contextualSpacing w:val="0"/>
        <w:rPr>
          <w:rFonts w:asciiTheme="minorHAnsi" w:hAnsiTheme="minorHAnsi" w:cstheme="minorHAnsi"/>
          <w:b/>
          <w:i/>
        </w:rPr>
      </w:pPr>
      <w:commentRangeStart w:id="76"/>
      <w:r>
        <w:rPr>
          <w:rFonts w:asciiTheme="minorHAnsi" w:hAnsiTheme="minorHAnsi" w:cstheme="minorHAnsi"/>
          <w:i/>
        </w:rPr>
        <w:t>El área donde se ubican las piletas de la contratista y las cisternas que quedan e</w:t>
      </w:r>
      <w:r w:rsidR="009312EA">
        <w:rPr>
          <w:rFonts w:asciiTheme="minorHAnsi" w:hAnsiTheme="minorHAnsi" w:cstheme="minorHAnsi"/>
          <w:i/>
        </w:rPr>
        <w:t xml:space="preserve">n stand </w:t>
      </w:r>
      <w:proofErr w:type="spellStart"/>
      <w:r w:rsidR="009312EA">
        <w:rPr>
          <w:rFonts w:asciiTheme="minorHAnsi" w:hAnsiTheme="minorHAnsi" w:cstheme="minorHAnsi"/>
          <w:i/>
        </w:rPr>
        <w:t>by</w:t>
      </w:r>
      <w:proofErr w:type="spellEnd"/>
      <w:r w:rsidR="009312EA">
        <w:rPr>
          <w:rFonts w:asciiTheme="minorHAnsi" w:hAnsiTheme="minorHAnsi" w:cstheme="minorHAnsi"/>
          <w:i/>
        </w:rPr>
        <w:t>; deberá estar señali</w:t>
      </w:r>
      <w:r>
        <w:rPr>
          <w:rFonts w:asciiTheme="minorHAnsi" w:hAnsiTheme="minorHAnsi" w:cstheme="minorHAnsi"/>
          <w:i/>
        </w:rPr>
        <w:t>zada con cartelería correspondiente a la información del material</w:t>
      </w:r>
      <w:r w:rsidR="00EF5F78">
        <w:rPr>
          <w:rFonts w:asciiTheme="minorHAnsi" w:hAnsiTheme="minorHAnsi" w:cstheme="minorHAnsi"/>
          <w:i/>
        </w:rPr>
        <w:t>, requerimientos de EPP y delimitado con cadenas y conos</w:t>
      </w:r>
      <w:commentRangeEnd w:id="76"/>
      <w:r w:rsidR="00622B78">
        <w:rPr>
          <w:rStyle w:val="Refdecomentario"/>
        </w:rPr>
        <w:commentReference w:id="76"/>
      </w:r>
      <w:r w:rsidR="00EF5F78">
        <w:rPr>
          <w:rFonts w:asciiTheme="minorHAnsi" w:hAnsiTheme="minorHAnsi" w:cstheme="minorHAnsi"/>
          <w:i/>
        </w:rPr>
        <w:t>.</w:t>
      </w:r>
    </w:p>
    <w:p w14:paraId="4DABB0D4" w14:textId="77777777" w:rsidR="00DB6BD1" w:rsidRDefault="00DB6BD1"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DB6BD1">
        <w:rPr>
          <w:rFonts w:asciiTheme="minorHAnsi" w:hAnsiTheme="minorHAnsi" w:cstheme="minorHAnsi"/>
          <w:i/>
        </w:rPr>
        <w:t>El equipo del Contratista deberá poseer todas las habilitaciones correspondientes exigidas por leyes, normas, reglamentos y disposiciones regulatorias de la materia.</w:t>
      </w:r>
    </w:p>
    <w:p w14:paraId="4EABA568" w14:textId="77777777" w:rsidR="00335EF3" w:rsidRPr="00335EF3" w:rsidRDefault="00335EF3"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highlight w:val="yellow"/>
        </w:rPr>
      </w:pPr>
      <w:r w:rsidRPr="00335EF3">
        <w:rPr>
          <w:rFonts w:asciiTheme="minorHAnsi" w:hAnsiTheme="minorHAnsi" w:cstheme="minorHAnsi"/>
          <w:i/>
          <w:highlight w:val="yellow"/>
        </w:rPr>
        <w:t>INSTRUMENTACION DE NIVEL</w:t>
      </w:r>
      <w:r w:rsidR="00BC05B0">
        <w:rPr>
          <w:rFonts w:asciiTheme="minorHAnsi" w:hAnsiTheme="minorHAnsi" w:cstheme="minorHAnsi"/>
          <w:i/>
          <w:highlight w:val="yellow"/>
        </w:rPr>
        <w:t xml:space="preserve">. </w:t>
      </w:r>
    </w:p>
    <w:p w14:paraId="29F5724E" w14:textId="77777777" w:rsidR="00DB6BD1" w:rsidRPr="00DB6BD1" w:rsidRDefault="00DB6BD1" w:rsidP="00DB6BD1">
      <w:pPr>
        <w:pStyle w:val="Prrafodelista"/>
        <w:numPr>
          <w:ilvl w:val="0"/>
          <w:numId w:val="10"/>
        </w:numPr>
        <w:tabs>
          <w:tab w:val="left" w:pos="360"/>
        </w:tabs>
        <w:spacing w:before="240" w:after="240"/>
        <w:contextualSpacing w:val="0"/>
        <w:rPr>
          <w:rFonts w:asciiTheme="minorHAnsi" w:hAnsiTheme="minorHAnsi" w:cstheme="minorHAnsi"/>
          <w:i/>
        </w:rPr>
      </w:pPr>
      <w:r w:rsidRPr="00DB6BD1">
        <w:rPr>
          <w:rFonts w:asciiTheme="minorHAnsi" w:hAnsiTheme="minorHAnsi" w:cstheme="minorHAnsi"/>
          <w:i/>
          <w:u w:val="single"/>
        </w:rPr>
        <w:t>PERSONAL DEL CONTRATISTA</w:t>
      </w:r>
    </w:p>
    <w:p w14:paraId="482EE6EA" w14:textId="77777777" w:rsidR="00F54B35" w:rsidRPr="00EF5F78" w:rsidRDefault="00DB6BD1" w:rsidP="00F54B35">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DB6BD1">
        <w:rPr>
          <w:rFonts w:asciiTheme="minorHAnsi" w:hAnsiTheme="minorHAnsi" w:cstheme="minorHAnsi"/>
          <w:i/>
        </w:rPr>
        <w:t xml:space="preserve">El número de personas empleadas por el Contratista para la ejecución de los servicios es de </w:t>
      </w:r>
      <w:r w:rsidRPr="00535F33">
        <w:rPr>
          <w:rFonts w:asciiTheme="minorHAnsi" w:hAnsiTheme="minorHAnsi" w:cstheme="minorHAnsi"/>
          <w:i/>
        </w:rPr>
        <w:t>uno por cisterna</w:t>
      </w:r>
      <w:r w:rsidRPr="00DB6BD1">
        <w:rPr>
          <w:rFonts w:asciiTheme="minorHAnsi" w:hAnsiTheme="minorHAnsi" w:cstheme="minorHAnsi"/>
          <w:i/>
        </w:rPr>
        <w:t xml:space="preserve">. En cualquier caso, el Contratista tomará la decisión basado en su propia </w:t>
      </w:r>
      <w:r w:rsidRPr="00DB6BD1">
        <w:rPr>
          <w:rFonts w:asciiTheme="minorHAnsi" w:hAnsiTheme="minorHAnsi" w:cstheme="minorHAnsi"/>
          <w:i/>
        </w:rPr>
        <w:lastRenderedPageBreak/>
        <w:t>experiencia y en los tiempos planeados para ejecutar cada servicio. La experiencia del personal utilizado deberá ser acreditada previa solicitud de Halliburton sobre el efecto.</w:t>
      </w:r>
    </w:p>
    <w:p w14:paraId="4A5D6AE9" w14:textId="77777777" w:rsidR="00DB6BD1" w:rsidRDefault="00DB6BD1" w:rsidP="00DB6BD1">
      <w:pPr>
        <w:pStyle w:val="Prrafodelista"/>
        <w:numPr>
          <w:ilvl w:val="1"/>
          <w:numId w:val="10"/>
        </w:numPr>
        <w:tabs>
          <w:tab w:val="left" w:pos="360"/>
        </w:tabs>
        <w:spacing w:before="240" w:after="240"/>
        <w:ind w:left="360" w:hanging="360"/>
        <w:contextualSpacing w:val="0"/>
        <w:rPr>
          <w:rFonts w:asciiTheme="minorHAnsi" w:hAnsiTheme="minorHAnsi" w:cstheme="minorHAnsi"/>
          <w:i/>
        </w:rPr>
      </w:pPr>
      <w:r w:rsidRPr="00DB6BD1">
        <w:rPr>
          <w:rFonts w:asciiTheme="minorHAnsi" w:hAnsiTheme="minorHAnsi" w:cstheme="minorHAnsi"/>
          <w:i/>
        </w:rPr>
        <w:t>El personal asignado a la tarea deberá contar con todas las habilitaciones y entrenamiento para llevar a cabo la tarea de manera profesional y adecuada con los estándares de seguridad de la profesión.</w:t>
      </w:r>
    </w:p>
    <w:p w14:paraId="7CDB468E" w14:textId="77777777" w:rsidR="00661687" w:rsidRDefault="00144FCC" w:rsidP="00144FCC">
      <w:pPr>
        <w:pStyle w:val="Prrafodelista"/>
        <w:numPr>
          <w:ilvl w:val="2"/>
          <w:numId w:val="10"/>
        </w:numPr>
        <w:tabs>
          <w:tab w:val="left" w:pos="360"/>
        </w:tabs>
        <w:spacing w:before="240" w:after="240"/>
        <w:contextualSpacing w:val="0"/>
        <w:rPr>
          <w:rFonts w:asciiTheme="minorHAnsi" w:hAnsiTheme="minorHAnsi" w:cstheme="minorHAnsi"/>
          <w:i/>
          <w:highlight w:val="lightGray"/>
        </w:rPr>
      </w:pPr>
      <w:r w:rsidRPr="00144FCC">
        <w:rPr>
          <w:rFonts w:asciiTheme="minorHAnsi" w:hAnsiTheme="minorHAnsi" w:cstheme="minorHAnsi"/>
          <w:i/>
          <w:highlight w:val="lightGray"/>
        </w:rPr>
        <w:t xml:space="preserve">El ingreso a la estructura de contención secundaria de las plantas de ácido (en locación o instalaciones de Halliburton) </w:t>
      </w:r>
      <w:r w:rsidR="008E232D">
        <w:rPr>
          <w:rFonts w:asciiTheme="minorHAnsi" w:hAnsiTheme="minorHAnsi" w:cstheme="minorHAnsi"/>
          <w:i/>
          <w:highlight w:val="lightGray"/>
        </w:rPr>
        <w:t xml:space="preserve">para actividades de inspección y/o mantenimiento </w:t>
      </w:r>
      <w:r w:rsidR="00661687">
        <w:rPr>
          <w:rFonts w:asciiTheme="minorHAnsi" w:hAnsiTheme="minorHAnsi" w:cstheme="minorHAnsi"/>
          <w:i/>
          <w:highlight w:val="lightGray"/>
        </w:rPr>
        <w:t>requerirá autorización previa del JSSL/Supervisor de Halliburton. Para contar con autorización,</w:t>
      </w:r>
      <w:r>
        <w:rPr>
          <w:rFonts w:asciiTheme="minorHAnsi" w:hAnsiTheme="minorHAnsi" w:cstheme="minorHAnsi"/>
          <w:i/>
          <w:highlight w:val="lightGray"/>
        </w:rPr>
        <w:t xml:space="preserve"> los empleados d</w:t>
      </w:r>
      <w:r w:rsidRPr="00144FCC">
        <w:rPr>
          <w:rFonts w:asciiTheme="minorHAnsi" w:hAnsiTheme="minorHAnsi" w:cstheme="minorHAnsi"/>
          <w:i/>
          <w:highlight w:val="lightGray"/>
        </w:rPr>
        <w:t xml:space="preserve">el Contratista </w:t>
      </w:r>
      <w:r w:rsidR="00661687">
        <w:rPr>
          <w:rFonts w:asciiTheme="minorHAnsi" w:hAnsiTheme="minorHAnsi" w:cstheme="minorHAnsi"/>
          <w:i/>
          <w:highlight w:val="lightGray"/>
        </w:rPr>
        <w:t xml:space="preserve">deberán </w:t>
      </w:r>
      <w:r w:rsidR="000E5E5A">
        <w:rPr>
          <w:rFonts w:asciiTheme="minorHAnsi" w:hAnsiTheme="minorHAnsi" w:cstheme="minorHAnsi"/>
          <w:i/>
          <w:highlight w:val="lightGray"/>
        </w:rPr>
        <w:t>presentar</w:t>
      </w:r>
      <w:r w:rsidRPr="00144FCC">
        <w:rPr>
          <w:rFonts w:asciiTheme="minorHAnsi" w:hAnsiTheme="minorHAnsi" w:cstheme="minorHAnsi"/>
          <w:i/>
          <w:highlight w:val="lightGray"/>
        </w:rPr>
        <w:t xml:space="preserve"> certificados para trabajo en espacio confinado emitidos por un ente homologado.</w:t>
      </w:r>
      <w:r w:rsidR="00661687">
        <w:rPr>
          <w:rFonts w:asciiTheme="minorHAnsi" w:hAnsiTheme="minorHAnsi" w:cstheme="minorHAnsi"/>
          <w:i/>
          <w:highlight w:val="lightGray"/>
        </w:rPr>
        <w:t xml:space="preserve"> </w:t>
      </w:r>
    </w:p>
    <w:p w14:paraId="54078BFA" w14:textId="750BE92C" w:rsidR="00D3273E" w:rsidRPr="00D3273E" w:rsidRDefault="00EF5F78" w:rsidP="00D3273E">
      <w:pPr>
        <w:pStyle w:val="Prrafodelista"/>
        <w:numPr>
          <w:ilvl w:val="1"/>
          <w:numId w:val="10"/>
        </w:numPr>
        <w:tabs>
          <w:tab w:val="left" w:pos="360"/>
        </w:tabs>
        <w:spacing w:before="240" w:after="240"/>
        <w:ind w:left="360" w:hanging="360"/>
        <w:contextualSpacing w:val="0"/>
        <w:rPr>
          <w:rFonts w:asciiTheme="minorHAnsi" w:hAnsiTheme="minorHAnsi" w:cstheme="minorHAnsi"/>
          <w:i/>
          <w:rPrChange w:id="77" w:author="gaston ignacio lara rivero" w:date="2020-08-06T14:20:00Z">
            <w:rPr/>
          </w:rPrChange>
        </w:rPr>
      </w:pPr>
      <w:r>
        <w:rPr>
          <w:rFonts w:asciiTheme="minorHAnsi" w:hAnsiTheme="minorHAnsi" w:cstheme="minorHAnsi"/>
          <w:i/>
        </w:rPr>
        <w:t>Personal de la contratista deberá contar con el EPP a</w:t>
      </w:r>
      <w:r w:rsidR="00144FCC">
        <w:rPr>
          <w:rFonts w:asciiTheme="minorHAnsi" w:hAnsiTheme="minorHAnsi" w:cstheme="minorHAnsi"/>
          <w:i/>
        </w:rPr>
        <w:t>decuado y completo. No se dejará</w:t>
      </w:r>
      <w:r>
        <w:rPr>
          <w:rFonts w:asciiTheme="minorHAnsi" w:hAnsiTheme="minorHAnsi" w:cstheme="minorHAnsi"/>
          <w:i/>
        </w:rPr>
        <w:t xml:space="preserve"> ingresar a la locación a personal que no cuente con el mismo.</w:t>
      </w:r>
    </w:p>
    <w:p w14:paraId="31D2DA33" w14:textId="77777777" w:rsidR="00EF5F78" w:rsidRDefault="00EF5F78" w:rsidP="00EF5F78">
      <w:pPr>
        <w:pStyle w:val="Prrafodelista"/>
        <w:numPr>
          <w:ilvl w:val="0"/>
          <w:numId w:val="10"/>
        </w:numPr>
        <w:tabs>
          <w:tab w:val="left" w:pos="360"/>
        </w:tabs>
        <w:spacing w:before="240" w:after="240"/>
        <w:rPr>
          <w:rFonts w:asciiTheme="minorHAnsi" w:hAnsiTheme="minorHAnsi" w:cstheme="minorHAnsi"/>
          <w:i/>
          <w:u w:val="single"/>
        </w:rPr>
      </w:pPr>
      <w:r w:rsidRPr="00EF5F78">
        <w:rPr>
          <w:rFonts w:asciiTheme="minorHAnsi" w:hAnsiTheme="minorHAnsi" w:cstheme="minorHAnsi"/>
          <w:i/>
          <w:u w:val="single"/>
        </w:rPr>
        <w:t>OPERACIONES ESPECIALES</w:t>
      </w:r>
    </w:p>
    <w:p w14:paraId="0109AC1A" w14:textId="77777777" w:rsidR="00EF5F78" w:rsidRDefault="00EF5F78" w:rsidP="00EF5F78">
      <w:pPr>
        <w:pStyle w:val="Prrafodelista"/>
        <w:tabs>
          <w:tab w:val="left" w:pos="360"/>
        </w:tabs>
        <w:spacing w:before="240" w:after="240"/>
        <w:ind w:left="360"/>
        <w:rPr>
          <w:rFonts w:asciiTheme="minorHAnsi" w:hAnsiTheme="minorHAnsi" w:cstheme="minorHAnsi"/>
          <w:i/>
          <w:u w:val="single"/>
        </w:rPr>
      </w:pPr>
    </w:p>
    <w:p w14:paraId="6B1C1631" w14:textId="1783617F" w:rsidR="00A723CE" w:rsidRPr="00D3273E" w:rsidRDefault="00EF5F78" w:rsidP="00D3273E">
      <w:pPr>
        <w:pStyle w:val="Prrafodelista"/>
        <w:numPr>
          <w:ilvl w:val="1"/>
          <w:numId w:val="10"/>
        </w:numPr>
        <w:tabs>
          <w:tab w:val="left" w:pos="360"/>
        </w:tabs>
        <w:spacing w:before="240" w:after="240"/>
        <w:jc w:val="left"/>
        <w:rPr>
          <w:rFonts w:asciiTheme="minorHAnsi" w:hAnsiTheme="minorHAnsi" w:cstheme="minorHAnsi"/>
          <w:i/>
          <w:rPrChange w:id="78" w:author="gaston ignacio lara rivero" w:date="2020-08-06T14:20:00Z">
            <w:rPr/>
          </w:rPrChange>
        </w:rPr>
      </w:pPr>
      <w:r w:rsidRPr="006C533D">
        <w:rPr>
          <w:rFonts w:asciiTheme="minorHAnsi" w:hAnsiTheme="minorHAnsi" w:cstheme="minorHAnsi"/>
          <w:i/>
        </w:rPr>
        <w:t xml:space="preserve"> </w:t>
      </w:r>
      <w:commentRangeStart w:id="79"/>
      <w:r w:rsidRPr="006C533D">
        <w:rPr>
          <w:rFonts w:asciiTheme="minorHAnsi" w:hAnsiTheme="minorHAnsi" w:cstheme="minorHAnsi"/>
          <w:i/>
        </w:rPr>
        <w:t>En operaciones de pre-frac donde se requiera de una cisterna en stand by a la espera de la operación, se deberán cumplir con lo anteriormente mencionado y acorda</w:t>
      </w:r>
      <w:r w:rsidR="00A723CE" w:rsidRPr="006C533D">
        <w:rPr>
          <w:rFonts w:asciiTheme="minorHAnsi" w:hAnsiTheme="minorHAnsi" w:cstheme="minorHAnsi"/>
          <w:i/>
        </w:rPr>
        <w:t>r</w:t>
      </w:r>
      <w:r w:rsidRPr="006C533D">
        <w:rPr>
          <w:rFonts w:asciiTheme="minorHAnsi" w:hAnsiTheme="minorHAnsi" w:cstheme="minorHAnsi"/>
          <w:i/>
        </w:rPr>
        <w:t xml:space="preserve"> ente la</w:t>
      </w:r>
      <w:r w:rsidR="00A723CE" w:rsidRPr="006C533D">
        <w:rPr>
          <w:rFonts w:asciiTheme="minorHAnsi" w:hAnsiTheme="minorHAnsi" w:cstheme="minorHAnsi"/>
          <w:i/>
        </w:rPr>
        <w:t>s</w:t>
      </w:r>
      <w:r w:rsidRPr="006C533D">
        <w:rPr>
          <w:rFonts w:asciiTheme="minorHAnsi" w:hAnsiTheme="minorHAnsi" w:cstheme="minorHAnsi"/>
          <w:i/>
        </w:rPr>
        <w:t xml:space="preserve"> partes la pre</w:t>
      </w:r>
      <w:r w:rsidRPr="00905983">
        <w:rPr>
          <w:rFonts w:asciiTheme="minorHAnsi" w:hAnsiTheme="minorHAnsi" w:cstheme="minorHAnsi"/>
          <w:i/>
          <w:rPrChange w:id="80" w:author="gaston ignacio lara rivero" w:date="2020-08-06T14:19:00Z">
            <w:rPr/>
          </w:rPrChange>
        </w:rPr>
        <w:t>sencia de tractor y personal.</w:t>
      </w:r>
      <w:del w:id="81" w:author="gaston ignacio lara rivero" w:date="2020-08-06T14:20:00Z">
        <w:r w:rsidR="00A723CE" w:rsidRPr="00905983" w:rsidDel="00D3273E">
          <w:rPr>
            <w:rFonts w:asciiTheme="minorHAnsi" w:hAnsiTheme="minorHAnsi" w:cstheme="minorHAnsi"/>
            <w:i/>
            <w:rPrChange w:id="82" w:author="gaston ignacio lara rivero" w:date="2020-08-06T14:19:00Z">
              <w:rPr/>
            </w:rPrChange>
          </w:rPr>
          <w:delText xml:space="preserve"> </w:delText>
        </w:r>
      </w:del>
      <w:commentRangeEnd w:id="79"/>
      <w:r w:rsidR="00612F44">
        <w:rPr>
          <w:rStyle w:val="Refdecomentario"/>
        </w:rPr>
        <w:commentReference w:id="79"/>
      </w:r>
      <w:r w:rsidR="00A723CE" w:rsidRPr="00D3273E">
        <w:rPr>
          <w:rFonts w:asciiTheme="minorHAnsi" w:hAnsiTheme="minorHAnsi" w:cstheme="minorHAnsi"/>
          <w:i/>
          <w:rPrChange w:id="83" w:author="gaston ignacio lara rivero" w:date="2020-08-06T14:20:00Z">
            <w:rPr/>
          </w:rPrChange>
        </w:rPr>
        <w:br w:type="page"/>
      </w:r>
    </w:p>
    <w:p w14:paraId="2F8C5136" w14:textId="77777777" w:rsidR="00DB6BD1" w:rsidRPr="00DB6BD1" w:rsidRDefault="00DB6BD1" w:rsidP="00DB6BD1">
      <w:pPr>
        <w:tabs>
          <w:tab w:val="left" w:pos="465"/>
        </w:tabs>
        <w:jc w:val="center"/>
        <w:rPr>
          <w:rFonts w:asciiTheme="minorHAnsi" w:hAnsiTheme="minorHAnsi" w:cstheme="minorHAnsi"/>
          <w:b/>
          <w:i/>
          <w:u w:val="single"/>
        </w:rPr>
      </w:pPr>
      <w:r w:rsidRPr="00DB6BD1">
        <w:rPr>
          <w:rFonts w:asciiTheme="minorHAnsi" w:hAnsiTheme="minorHAnsi" w:cstheme="minorHAnsi"/>
          <w:b/>
          <w:i/>
          <w:u w:val="single"/>
        </w:rPr>
        <w:lastRenderedPageBreak/>
        <w:t>ANEXO B – PRECIOS</w:t>
      </w:r>
    </w:p>
    <w:p w14:paraId="351449ED" w14:textId="77777777" w:rsidR="008E0206" w:rsidRDefault="008E0206" w:rsidP="00D65A6A">
      <w:pPr>
        <w:rPr>
          <w:rFonts w:asciiTheme="minorHAnsi" w:hAnsiTheme="minorHAnsi" w:cstheme="minorHAnsi"/>
          <w:i/>
        </w:rPr>
      </w:pPr>
    </w:p>
    <w:p w14:paraId="6664E39C" w14:textId="77777777" w:rsidR="008E0206" w:rsidRDefault="008E0206" w:rsidP="00D65A6A">
      <w:pPr>
        <w:rPr>
          <w:rFonts w:asciiTheme="minorHAnsi" w:hAnsiTheme="minorHAnsi" w:cstheme="minorHAnsi"/>
          <w:i/>
        </w:rPr>
      </w:pPr>
    </w:p>
    <w:p w14:paraId="477CC1B2" w14:textId="77777777" w:rsidR="008E0206" w:rsidRPr="00F54B35" w:rsidRDefault="008E0206" w:rsidP="008E0206">
      <w:pPr>
        <w:tabs>
          <w:tab w:val="left" w:pos="465"/>
        </w:tabs>
        <w:jc w:val="center"/>
        <w:rPr>
          <w:rFonts w:asciiTheme="minorHAnsi" w:hAnsiTheme="minorHAnsi" w:cstheme="minorHAnsi"/>
          <w:b/>
          <w:i/>
          <w:u w:val="single"/>
        </w:rPr>
      </w:pPr>
      <w:r w:rsidRPr="00F54B35">
        <w:rPr>
          <w:rFonts w:asciiTheme="minorHAnsi" w:hAnsiTheme="minorHAnsi" w:cstheme="minorHAnsi"/>
          <w:b/>
          <w:i/>
          <w:u w:val="single"/>
        </w:rPr>
        <w:t>ANEXO C – PROCEDIMIENTO DE PRESENTACION DOCUMENTAL</w:t>
      </w:r>
    </w:p>
    <w:p w14:paraId="181FA454" w14:textId="77777777" w:rsidR="008E0206" w:rsidRPr="00F54B35" w:rsidRDefault="008E0206" w:rsidP="008E0206">
      <w:pPr>
        <w:tabs>
          <w:tab w:val="left" w:pos="465"/>
        </w:tabs>
        <w:rPr>
          <w:rFonts w:asciiTheme="minorHAnsi" w:hAnsiTheme="minorHAnsi" w:cstheme="minorHAnsi"/>
          <w:i/>
        </w:rPr>
      </w:pPr>
    </w:p>
    <w:p w14:paraId="10EFFC1E" w14:textId="77777777" w:rsidR="008E0206" w:rsidRPr="00F54B35" w:rsidRDefault="008E0206" w:rsidP="008E0206">
      <w:pPr>
        <w:spacing w:before="60" w:after="60"/>
        <w:rPr>
          <w:rFonts w:asciiTheme="minorHAnsi" w:hAnsiTheme="minorHAnsi" w:cstheme="minorHAnsi"/>
          <w:b/>
          <w:i/>
        </w:rPr>
      </w:pPr>
      <w:r w:rsidRPr="00F54B35">
        <w:rPr>
          <w:rFonts w:asciiTheme="minorHAnsi" w:hAnsiTheme="minorHAnsi" w:cstheme="minorHAnsi"/>
          <w:b/>
          <w:i/>
        </w:rPr>
        <w:t xml:space="preserve">CONDICIONES GENERALES </w:t>
      </w:r>
    </w:p>
    <w:p w14:paraId="61A7B6F4" w14:textId="77777777" w:rsidR="008E0206" w:rsidRPr="00F54B35" w:rsidRDefault="008E0206" w:rsidP="008E0206">
      <w:pPr>
        <w:spacing w:before="60" w:after="60"/>
        <w:rPr>
          <w:rFonts w:asciiTheme="minorHAnsi" w:hAnsiTheme="minorHAnsi" w:cstheme="minorHAnsi"/>
          <w:i/>
        </w:rPr>
      </w:pPr>
      <w:r w:rsidRPr="00F54B35">
        <w:rPr>
          <w:rFonts w:asciiTheme="minorHAnsi" w:hAnsiTheme="minorHAnsi" w:cstheme="minorHAnsi"/>
          <w:i/>
        </w:rPr>
        <w:t xml:space="preserve">Toda presentación de documentación se hará en forma digital y online a través del sistema de control y evaluación de P&amp;P Consulting S.R.L. </w:t>
      </w:r>
    </w:p>
    <w:p w14:paraId="7A22A759" w14:textId="77777777" w:rsidR="008E0206" w:rsidRPr="00F54B35" w:rsidRDefault="008E0206" w:rsidP="008E0206">
      <w:pPr>
        <w:pStyle w:val="Prrafodelista"/>
        <w:numPr>
          <w:ilvl w:val="0"/>
          <w:numId w:val="11"/>
        </w:numPr>
        <w:tabs>
          <w:tab w:val="left" w:pos="993"/>
        </w:tabs>
        <w:spacing w:before="60" w:after="60"/>
        <w:ind w:firstLine="0"/>
        <w:rPr>
          <w:rFonts w:asciiTheme="minorHAnsi" w:hAnsiTheme="minorHAnsi" w:cstheme="minorHAnsi"/>
          <w:i/>
        </w:rPr>
      </w:pPr>
      <w:r w:rsidRPr="00F54B35">
        <w:rPr>
          <w:rFonts w:asciiTheme="minorHAnsi" w:hAnsiTheme="minorHAnsi" w:cstheme="minorHAnsi"/>
          <w:i/>
        </w:rPr>
        <w:t xml:space="preserve">Previo al comienzo de presentación, solicitaremos por mail a </w:t>
      </w:r>
      <w:hyperlink r:id="rId14" w:history="1">
        <w:r w:rsidRPr="00F54B35">
          <w:rPr>
            <w:rStyle w:val="Hipervnculo"/>
            <w:rFonts w:asciiTheme="minorHAnsi" w:hAnsiTheme="minorHAnsi" w:cstheme="minorHAnsi"/>
            <w:i/>
          </w:rPr>
          <w:t>informespp1@speedy.com.ar</w:t>
        </w:r>
      </w:hyperlink>
      <w:r w:rsidRPr="00F54B35">
        <w:rPr>
          <w:rFonts w:asciiTheme="minorHAnsi" w:hAnsiTheme="minorHAnsi" w:cstheme="minorHAnsi"/>
          <w:i/>
        </w:rPr>
        <w:t xml:space="preserve"> los datos de ingreso. Los mismos serán enviados en formato de declaración jurada de firma electrónica y la misma deberá presentarse en original dentro de los 30 días en las oficinas de P&amp;P Consulting S.R.L. en forma personal o correo postal. Dicha declaración deberá estar firmada y certificada por escribano público exclusivamente. </w:t>
      </w:r>
      <w:r w:rsidRPr="00F54B35">
        <w:rPr>
          <w:rFonts w:asciiTheme="minorHAnsi" w:hAnsiTheme="minorHAnsi" w:cstheme="minorHAnsi"/>
          <w:b/>
          <w:i/>
        </w:rPr>
        <w:t xml:space="preserve">En caso de no presentar la DDJJ dentro de los 30 días, se </w:t>
      </w:r>
      <w:r w:rsidR="004676A9" w:rsidRPr="00F54B35">
        <w:rPr>
          <w:rFonts w:asciiTheme="minorHAnsi" w:hAnsiTheme="minorHAnsi" w:cstheme="minorHAnsi"/>
          <w:b/>
          <w:i/>
        </w:rPr>
        <w:t>rechazarán</w:t>
      </w:r>
      <w:r w:rsidRPr="00F54B35">
        <w:rPr>
          <w:rFonts w:asciiTheme="minorHAnsi" w:hAnsiTheme="minorHAnsi" w:cstheme="minorHAnsi"/>
          <w:b/>
          <w:i/>
        </w:rPr>
        <w:t xml:space="preserve"> las presentaciones.</w:t>
      </w:r>
      <w:r w:rsidRPr="00F54B35">
        <w:rPr>
          <w:rFonts w:asciiTheme="minorHAnsi" w:hAnsiTheme="minorHAnsi" w:cstheme="minorHAnsi"/>
          <w:i/>
        </w:rPr>
        <w:t xml:space="preserve"> </w:t>
      </w:r>
    </w:p>
    <w:p w14:paraId="1E7AF313" w14:textId="77777777" w:rsidR="008E0206" w:rsidRPr="00F54B35" w:rsidRDefault="008E0206" w:rsidP="008E0206">
      <w:pPr>
        <w:pStyle w:val="Prrafodelista"/>
        <w:numPr>
          <w:ilvl w:val="0"/>
          <w:numId w:val="11"/>
        </w:numPr>
        <w:tabs>
          <w:tab w:val="left" w:pos="993"/>
        </w:tabs>
        <w:spacing w:before="60" w:after="60"/>
        <w:ind w:firstLine="0"/>
        <w:rPr>
          <w:rFonts w:asciiTheme="minorHAnsi" w:hAnsiTheme="minorHAnsi" w:cstheme="minorHAnsi"/>
          <w:i/>
        </w:rPr>
      </w:pPr>
      <w:r w:rsidRPr="00F54B35">
        <w:rPr>
          <w:rFonts w:asciiTheme="minorHAnsi" w:hAnsiTheme="minorHAnsi" w:cstheme="minorHAnsi"/>
          <w:i/>
        </w:rPr>
        <w:t xml:space="preserve">La metodología de presentación y ordenamiento se encuentra adjunta al presente instructivo. </w:t>
      </w:r>
    </w:p>
    <w:p w14:paraId="6DCBEF8C" w14:textId="77777777" w:rsidR="008E0206" w:rsidRPr="00F54B35" w:rsidRDefault="008E0206" w:rsidP="008E0206">
      <w:pPr>
        <w:pStyle w:val="Prrafodelista"/>
        <w:numPr>
          <w:ilvl w:val="0"/>
          <w:numId w:val="11"/>
        </w:numPr>
        <w:tabs>
          <w:tab w:val="left" w:pos="993"/>
        </w:tabs>
        <w:spacing w:before="60" w:after="60"/>
        <w:ind w:firstLine="0"/>
        <w:rPr>
          <w:rFonts w:asciiTheme="minorHAnsi" w:hAnsiTheme="minorHAnsi" w:cstheme="minorHAnsi"/>
          <w:i/>
        </w:rPr>
      </w:pPr>
      <w:r w:rsidRPr="00F54B35">
        <w:rPr>
          <w:rFonts w:asciiTheme="minorHAnsi" w:hAnsiTheme="minorHAnsi" w:cstheme="minorHAnsi"/>
          <w:i/>
        </w:rPr>
        <w:t xml:space="preserve">Cualquier consulta o aclaraciones sobre este instructivo o presentaciones, las realizaremos por correo electrónico al mail del auditor o telefónicamente 0299 4771600 / 6611 al Estudio, entre los días 5 y 15 de cada mes. </w:t>
      </w:r>
    </w:p>
    <w:p w14:paraId="43B1D149" w14:textId="77777777" w:rsidR="008E0206" w:rsidRPr="00F54B35" w:rsidRDefault="008E0206" w:rsidP="008E0206">
      <w:pPr>
        <w:pStyle w:val="Prrafodelista"/>
        <w:tabs>
          <w:tab w:val="left" w:pos="993"/>
        </w:tabs>
        <w:spacing w:before="60" w:after="60"/>
        <w:rPr>
          <w:rFonts w:asciiTheme="minorHAnsi" w:hAnsiTheme="minorHAnsi" w:cstheme="minorHAnsi"/>
          <w:i/>
        </w:rPr>
      </w:pPr>
    </w:p>
    <w:p w14:paraId="17B6A813" w14:textId="77777777" w:rsidR="008E0206" w:rsidRPr="00F54B35" w:rsidRDefault="008E0206" w:rsidP="008E0206">
      <w:pPr>
        <w:pBdr>
          <w:top w:val="single" w:sz="4" w:space="1" w:color="auto"/>
          <w:left w:val="single" w:sz="4" w:space="4" w:color="auto"/>
          <w:bottom w:val="single" w:sz="4" w:space="1" w:color="auto"/>
          <w:right w:val="single" w:sz="4" w:space="4" w:color="auto"/>
        </w:pBdr>
        <w:spacing w:before="60" w:after="60"/>
        <w:jc w:val="center"/>
        <w:rPr>
          <w:rFonts w:asciiTheme="minorHAnsi" w:hAnsiTheme="minorHAnsi" w:cstheme="minorHAnsi"/>
          <w:b/>
          <w:i/>
        </w:rPr>
      </w:pPr>
      <w:r w:rsidRPr="00F54B35">
        <w:rPr>
          <w:rFonts w:asciiTheme="minorHAnsi" w:hAnsiTheme="minorHAnsi" w:cstheme="minorHAnsi"/>
          <w:b/>
          <w:i/>
        </w:rPr>
        <w:t>TODA PRESENTACIÓN QUE NO TENGA EL ORDENAMIENTO DE CHECKLIST DEL SISTEMA O SE INCORPORE DOCUMENTACION INDEBIDA SERA RECHAZADA AUTOMATICAMENTE Y NO DARA LUGAR A RECLAMO POR NUESTRA EMPRESA.</w:t>
      </w:r>
    </w:p>
    <w:p w14:paraId="555AB07A" w14:textId="77777777" w:rsidR="008E0206" w:rsidRPr="00F54B35" w:rsidRDefault="008E0206" w:rsidP="008E0206">
      <w:pPr>
        <w:spacing w:before="60" w:after="60"/>
        <w:rPr>
          <w:rFonts w:asciiTheme="minorHAnsi" w:hAnsiTheme="minorHAnsi" w:cstheme="minorHAnsi"/>
          <w:i/>
        </w:rPr>
      </w:pPr>
      <w:r w:rsidRPr="00F54B35">
        <w:rPr>
          <w:rFonts w:asciiTheme="minorHAnsi" w:hAnsiTheme="minorHAnsi" w:cstheme="minorHAnsi"/>
          <w:i/>
        </w:rPr>
        <w:t xml:space="preserve">Nuestra Empresa se compromete a subir la documentación en el sistema de control y evaluación de contratistas de P&amp;P Consulting S.R.L. quien dispondrá de </w:t>
      </w:r>
      <w:r w:rsidRPr="00F54B35">
        <w:rPr>
          <w:rFonts w:asciiTheme="minorHAnsi" w:hAnsiTheme="minorHAnsi" w:cstheme="minorHAnsi"/>
          <w:b/>
          <w:i/>
        </w:rPr>
        <w:t>72 horas para habilitar las altas</w:t>
      </w:r>
      <w:r w:rsidRPr="00F54B35">
        <w:rPr>
          <w:rFonts w:asciiTheme="minorHAnsi" w:hAnsiTheme="minorHAnsi" w:cstheme="minorHAnsi"/>
          <w:i/>
        </w:rPr>
        <w:t xml:space="preserve">, a partir de la fecha de presentación. En </w:t>
      </w:r>
      <w:r w:rsidR="004676A9" w:rsidRPr="00F54B35">
        <w:rPr>
          <w:rFonts w:asciiTheme="minorHAnsi" w:hAnsiTheme="minorHAnsi" w:cstheme="minorHAnsi"/>
          <w:i/>
        </w:rPr>
        <w:t>la eventualidad</w:t>
      </w:r>
      <w:r w:rsidRPr="00F54B35">
        <w:rPr>
          <w:rFonts w:asciiTheme="minorHAnsi" w:hAnsiTheme="minorHAnsi" w:cstheme="minorHAnsi"/>
          <w:i/>
        </w:rPr>
        <w:t xml:space="preserve"> que se necesite realizar un trabajo urgente, se podrá habilitar un alta SPOT / Eventual que tiene una duración de 15 días mientras presentan el alta en el sistema. </w:t>
      </w:r>
    </w:p>
    <w:p w14:paraId="13310E6A" w14:textId="77777777" w:rsidR="008E0206" w:rsidRPr="00F54B35" w:rsidRDefault="008E0206" w:rsidP="008E0206">
      <w:pPr>
        <w:spacing w:before="60" w:after="60"/>
        <w:rPr>
          <w:rFonts w:asciiTheme="minorHAnsi" w:hAnsiTheme="minorHAnsi" w:cstheme="minorHAnsi"/>
          <w:i/>
        </w:rPr>
      </w:pPr>
      <w:r w:rsidRPr="00F54B35">
        <w:rPr>
          <w:rFonts w:asciiTheme="minorHAnsi" w:hAnsiTheme="minorHAnsi" w:cstheme="minorHAnsi"/>
          <w:i/>
        </w:rPr>
        <w:t xml:space="preserve">Antes de la prestación del Servicio y para nuestra habilitación, presentaremos la siguiente documentación: </w:t>
      </w:r>
    </w:p>
    <w:p w14:paraId="5C02C708" w14:textId="77777777" w:rsidR="008E0206" w:rsidRPr="00F54B35" w:rsidRDefault="008E0206" w:rsidP="008E0206">
      <w:pPr>
        <w:pStyle w:val="Default"/>
        <w:rPr>
          <w:rFonts w:asciiTheme="minorHAnsi" w:hAnsiTheme="minorHAnsi" w:cstheme="minorHAnsi"/>
          <w:i/>
          <w:lang w:val="es-AR"/>
        </w:rPr>
      </w:pPr>
    </w:p>
    <w:p w14:paraId="719A6588" w14:textId="77777777" w:rsidR="008E0206" w:rsidRPr="00F54B35" w:rsidRDefault="008E0206" w:rsidP="008E0206">
      <w:pPr>
        <w:pStyle w:val="Default"/>
        <w:jc w:val="both"/>
        <w:rPr>
          <w:rFonts w:asciiTheme="minorHAnsi" w:hAnsiTheme="minorHAnsi" w:cstheme="minorHAnsi"/>
          <w:i/>
          <w:lang w:val="es-AR"/>
        </w:rPr>
      </w:pPr>
      <w:r w:rsidRPr="00F54B35">
        <w:rPr>
          <w:rFonts w:asciiTheme="minorHAnsi" w:hAnsiTheme="minorHAnsi" w:cstheme="minorHAnsi"/>
          <w:i/>
          <w:lang w:val="es-AR"/>
        </w:rPr>
        <w:t xml:space="preserve"> </w:t>
      </w:r>
      <w:r w:rsidRPr="00F54B35">
        <w:rPr>
          <w:rFonts w:asciiTheme="minorHAnsi" w:hAnsiTheme="minorHAnsi" w:cstheme="minorHAnsi"/>
          <w:b/>
          <w:bCs/>
          <w:i/>
          <w:lang w:val="es-AR"/>
        </w:rPr>
        <w:t xml:space="preserve">A.1) DE LA EMPRESA EN GENERAL (Documentación).- </w:t>
      </w:r>
    </w:p>
    <w:p w14:paraId="4B35F443"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Declaración Jurada de firma electrónica </w:t>
      </w:r>
    </w:p>
    <w:p w14:paraId="6FE890DE"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Carta compromiso e indemnidad </w:t>
      </w:r>
    </w:p>
    <w:p w14:paraId="480A8F61"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Nómina de la empresa </w:t>
      </w:r>
    </w:p>
    <w:p w14:paraId="582B6A7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Contrato de afiliación A.R.T. (Ley 24.557 y/o Modificaciones) </w:t>
      </w:r>
    </w:p>
    <w:p w14:paraId="149FEBC4"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Clausula de no repetición a favor </w:t>
      </w:r>
    </w:p>
    <w:p w14:paraId="562468D6"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w:t>
      </w:r>
      <w:r w:rsidR="004676A9" w:rsidRPr="00F54B35">
        <w:rPr>
          <w:rFonts w:asciiTheme="minorHAnsi" w:hAnsiTheme="minorHAnsi" w:cstheme="minorHAnsi"/>
          <w:i/>
          <w:lang w:val="es-AR"/>
        </w:rPr>
        <w:t>Auto aseguro</w:t>
      </w:r>
      <w:r w:rsidRPr="00F54B35">
        <w:rPr>
          <w:rFonts w:asciiTheme="minorHAnsi" w:hAnsiTheme="minorHAnsi" w:cstheme="minorHAnsi"/>
          <w:i/>
          <w:lang w:val="es-AR"/>
        </w:rPr>
        <w:t xml:space="preserve">: (Cuando corresponda) </w:t>
      </w:r>
    </w:p>
    <w:p w14:paraId="4DD6C12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Seguro de vida Obligatorio (decreto 1567/74 y modificaciones) </w:t>
      </w:r>
    </w:p>
    <w:p w14:paraId="42BC756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Requisitos para contratistas en HSE </w:t>
      </w:r>
    </w:p>
    <w:p w14:paraId="52F06C12"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Seguro de Responsabilidad Civil comprensiva: (Cuando corresponda) </w:t>
      </w:r>
    </w:p>
    <w:p w14:paraId="6C6EDA35" w14:textId="77777777" w:rsidR="008E0206" w:rsidRPr="00F54B35" w:rsidRDefault="008E0206" w:rsidP="008E0206">
      <w:pPr>
        <w:pStyle w:val="Default"/>
        <w:rPr>
          <w:rFonts w:asciiTheme="minorHAnsi" w:hAnsiTheme="minorHAnsi" w:cstheme="minorHAnsi"/>
          <w:i/>
          <w:lang w:val="es-AR"/>
        </w:rPr>
      </w:pPr>
    </w:p>
    <w:p w14:paraId="73B62421" w14:textId="77777777" w:rsidR="008E0206" w:rsidRPr="00F54B35" w:rsidRDefault="008E0206" w:rsidP="008E0206">
      <w:pPr>
        <w:pStyle w:val="Default"/>
        <w:jc w:val="both"/>
        <w:rPr>
          <w:rFonts w:asciiTheme="minorHAnsi" w:hAnsiTheme="minorHAnsi" w:cstheme="minorHAnsi"/>
          <w:i/>
          <w:lang w:val="es-AR"/>
        </w:rPr>
      </w:pPr>
      <w:r w:rsidRPr="00F54B35">
        <w:rPr>
          <w:rFonts w:asciiTheme="minorHAnsi" w:hAnsiTheme="minorHAnsi" w:cstheme="minorHAnsi"/>
          <w:b/>
          <w:bCs/>
          <w:i/>
          <w:lang w:val="es-AR"/>
        </w:rPr>
        <w:t xml:space="preserve">A.2) DE LA EMPRESA DE LA CONSTRUCCIÓN (Documentación).- </w:t>
      </w:r>
    </w:p>
    <w:p w14:paraId="2D94F003" w14:textId="77777777" w:rsidR="008E0206" w:rsidRPr="00F54B35" w:rsidRDefault="008E0206" w:rsidP="008E0206">
      <w:pPr>
        <w:pStyle w:val="Default"/>
        <w:ind w:left="360"/>
        <w:jc w:val="both"/>
        <w:rPr>
          <w:rFonts w:asciiTheme="minorHAnsi" w:hAnsiTheme="minorHAnsi" w:cstheme="minorHAnsi"/>
          <w:i/>
          <w:lang w:val="es-AR"/>
        </w:rPr>
      </w:pPr>
      <w:r w:rsidRPr="00F54B35">
        <w:rPr>
          <w:rFonts w:asciiTheme="minorHAnsi" w:hAnsiTheme="minorHAnsi" w:cstheme="minorHAnsi"/>
          <w:i/>
          <w:lang w:val="es-AR"/>
        </w:rPr>
        <w:t xml:space="preserve">Además de la documentación del punto A.1 se deberá adjuntar: </w:t>
      </w:r>
    </w:p>
    <w:p w14:paraId="45C87DD4"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lastRenderedPageBreak/>
        <w:t xml:space="preserve">• Constancia de inscripción en el IERIC Art. 32 Ley 22.250: (Cuando corresponda) </w:t>
      </w:r>
    </w:p>
    <w:p w14:paraId="3790069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Aviso de inicio de obra aprobado por ART: (Cuando corresponda) </w:t>
      </w:r>
    </w:p>
    <w:p w14:paraId="2B59506E" w14:textId="77777777" w:rsidR="008E0206" w:rsidRPr="00F54B35" w:rsidRDefault="008E0206" w:rsidP="008E0206">
      <w:pPr>
        <w:pStyle w:val="Default"/>
        <w:rPr>
          <w:rFonts w:asciiTheme="minorHAnsi" w:hAnsiTheme="minorHAnsi" w:cstheme="minorHAnsi"/>
          <w:i/>
          <w:lang w:val="es-AR"/>
        </w:rPr>
      </w:pPr>
    </w:p>
    <w:p w14:paraId="1C6F5EAF" w14:textId="77777777" w:rsidR="008E0206" w:rsidRPr="00F54B35" w:rsidRDefault="008E0206" w:rsidP="008E0206">
      <w:pPr>
        <w:pStyle w:val="Default"/>
        <w:ind w:left="283" w:hanging="284"/>
        <w:jc w:val="both"/>
        <w:rPr>
          <w:rFonts w:asciiTheme="minorHAnsi" w:hAnsiTheme="minorHAnsi" w:cstheme="minorHAnsi"/>
          <w:i/>
          <w:lang w:val="es-AR"/>
        </w:rPr>
      </w:pPr>
      <w:r w:rsidRPr="00F54B35">
        <w:rPr>
          <w:rFonts w:asciiTheme="minorHAnsi" w:hAnsiTheme="minorHAnsi" w:cstheme="minorHAnsi"/>
          <w:b/>
          <w:bCs/>
          <w:i/>
          <w:lang w:val="es-AR"/>
        </w:rPr>
        <w:t xml:space="preserve">A.3) DE LA EMPRESA O PERSONAL AUTONOMO/MONOTRIBUTISTA SUBCONTRATADO </w:t>
      </w:r>
      <w:r w:rsidRPr="00F54B35">
        <w:rPr>
          <w:rFonts w:asciiTheme="minorHAnsi" w:hAnsiTheme="minorHAnsi" w:cstheme="minorHAnsi"/>
          <w:b/>
          <w:i/>
          <w:lang w:val="es-AR"/>
        </w:rPr>
        <w:t>(Documentación).-</w:t>
      </w:r>
      <w:r w:rsidRPr="00F54B35">
        <w:rPr>
          <w:rFonts w:asciiTheme="minorHAnsi" w:hAnsiTheme="minorHAnsi" w:cstheme="minorHAnsi"/>
          <w:i/>
          <w:lang w:val="es-AR"/>
        </w:rPr>
        <w:t xml:space="preserve"> </w:t>
      </w:r>
    </w:p>
    <w:p w14:paraId="7790276D" w14:textId="77777777" w:rsidR="008E0206" w:rsidRPr="00F54B35" w:rsidRDefault="008E0206" w:rsidP="008E0206">
      <w:pPr>
        <w:pStyle w:val="Default"/>
        <w:ind w:left="360"/>
        <w:jc w:val="both"/>
        <w:rPr>
          <w:rFonts w:asciiTheme="minorHAnsi" w:hAnsiTheme="minorHAnsi" w:cstheme="minorHAnsi"/>
          <w:i/>
          <w:lang w:val="es-AR"/>
        </w:rPr>
      </w:pPr>
      <w:r w:rsidRPr="00F54B35">
        <w:rPr>
          <w:rFonts w:asciiTheme="minorHAnsi" w:hAnsiTheme="minorHAnsi" w:cstheme="minorHAnsi"/>
          <w:i/>
          <w:lang w:val="es-AR"/>
        </w:rPr>
        <w:t xml:space="preserve">Además de la documentación del punto A.1 y/o A.2 se deberá adjuntar: </w:t>
      </w:r>
    </w:p>
    <w:p w14:paraId="70458837"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Contrato comercial entre partes. Copia </w:t>
      </w:r>
    </w:p>
    <w:p w14:paraId="36879D7E" w14:textId="77777777" w:rsidR="008E0206" w:rsidRPr="00F54B35" w:rsidRDefault="008E0206" w:rsidP="008E0206">
      <w:pPr>
        <w:pStyle w:val="Default"/>
        <w:rPr>
          <w:rFonts w:asciiTheme="minorHAnsi" w:hAnsiTheme="minorHAnsi" w:cstheme="minorHAnsi"/>
          <w:i/>
          <w:lang w:val="es-AR"/>
        </w:rPr>
      </w:pPr>
    </w:p>
    <w:p w14:paraId="0BB1B9D4" w14:textId="77777777" w:rsidR="008E0206" w:rsidRPr="00F54B35" w:rsidRDefault="008E0206" w:rsidP="008E0206">
      <w:pPr>
        <w:pStyle w:val="Default"/>
        <w:jc w:val="both"/>
        <w:rPr>
          <w:rFonts w:asciiTheme="minorHAnsi" w:hAnsiTheme="minorHAnsi" w:cstheme="minorHAnsi"/>
          <w:i/>
          <w:lang w:val="es-AR"/>
        </w:rPr>
      </w:pPr>
      <w:r w:rsidRPr="00F54B35">
        <w:rPr>
          <w:rFonts w:asciiTheme="minorHAnsi" w:hAnsiTheme="minorHAnsi" w:cstheme="minorHAnsi"/>
          <w:b/>
          <w:bCs/>
          <w:i/>
          <w:lang w:val="es-AR"/>
        </w:rPr>
        <w:t xml:space="preserve">A.4) DEL PERSONAL EN RELACION DE DEPENDENCIA. (Documentación).- </w:t>
      </w:r>
    </w:p>
    <w:p w14:paraId="3C329F5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Nóminas del personal: </w:t>
      </w:r>
    </w:p>
    <w:p w14:paraId="7D1744E2"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Documento de identidad: </w:t>
      </w:r>
    </w:p>
    <w:p w14:paraId="00BA9D79"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Constancia de C.U.I.L.: </w:t>
      </w:r>
    </w:p>
    <w:p w14:paraId="1237D8BE"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Vacunas: Copia de constancia de vacunación antitetánica </w:t>
      </w:r>
    </w:p>
    <w:p w14:paraId="0382A3D4"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Registro de Altas y Bajas (R.A.B.) Res. Gral. AFIP 1891/05: </w:t>
      </w:r>
    </w:p>
    <w:p w14:paraId="45D3C0D6" w14:textId="77777777" w:rsidR="008E0206" w:rsidRPr="00F54B35" w:rsidRDefault="008E0206" w:rsidP="008E0206">
      <w:pPr>
        <w:pStyle w:val="Default"/>
        <w:ind w:left="567" w:hanging="207"/>
        <w:jc w:val="both"/>
        <w:rPr>
          <w:rFonts w:asciiTheme="minorHAnsi" w:hAnsiTheme="minorHAnsi" w:cstheme="minorHAnsi"/>
          <w:i/>
          <w:lang w:val="es-AR"/>
        </w:rPr>
      </w:pPr>
      <w:r w:rsidRPr="00F54B35">
        <w:rPr>
          <w:rFonts w:asciiTheme="minorHAnsi" w:hAnsiTheme="minorHAnsi" w:cstheme="minorHAnsi"/>
          <w:i/>
          <w:lang w:val="es-AR"/>
        </w:rPr>
        <w:t xml:space="preserve">• Habilitaciones: (Registro de conducir, CRNT, CTC, Certificado de idoneidad para manejo de maquinaria, Soldador de en alta presión, etc.) </w:t>
      </w:r>
    </w:p>
    <w:p w14:paraId="6799B881" w14:textId="77777777" w:rsidR="008E0206" w:rsidRPr="00F54B35" w:rsidRDefault="008E0206" w:rsidP="008E0206">
      <w:pPr>
        <w:pStyle w:val="Default"/>
        <w:ind w:left="567" w:hanging="207"/>
        <w:jc w:val="both"/>
        <w:rPr>
          <w:rFonts w:asciiTheme="minorHAnsi" w:hAnsiTheme="minorHAnsi" w:cstheme="minorHAnsi"/>
          <w:i/>
          <w:lang w:val="es-AR"/>
        </w:rPr>
      </w:pPr>
      <w:r w:rsidRPr="00F54B35">
        <w:rPr>
          <w:rFonts w:asciiTheme="minorHAnsi" w:hAnsiTheme="minorHAnsi" w:cstheme="minorHAnsi"/>
          <w:i/>
          <w:lang w:val="es-AR"/>
        </w:rPr>
        <w:t xml:space="preserve">• Exámenes médicos </w:t>
      </w:r>
      <w:r w:rsidR="004676A9" w:rsidRPr="00F54B35">
        <w:rPr>
          <w:rFonts w:asciiTheme="minorHAnsi" w:hAnsiTheme="minorHAnsi" w:cstheme="minorHAnsi"/>
          <w:i/>
          <w:lang w:val="es-AR"/>
        </w:rPr>
        <w:t>pre ocupacionales</w:t>
      </w:r>
      <w:r w:rsidRPr="00F54B35">
        <w:rPr>
          <w:rFonts w:asciiTheme="minorHAnsi" w:hAnsiTheme="minorHAnsi" w:cstheme="minorHAnsi"/>
          <w:i/>
          <w:lang w:val="es-AR"/>
        </w:rPr>
        <w:t xml:space="preserve"> o periódicos (vigentes al momento de la presentación. Según la Resolución nº 43/97 de la SRT y modificaciones): </w:t>
      </w:r>
    </w:p>
    <w:p w14:paraId="0F481E7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Constancia de entrega de ropa de trabajo y elementos de protección personal: </w:t>
      </w:r>
    </w:p>
    <w:p w14:paraId="5CC53011"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Certificado de ART con la nómina del personal amparado por Ley 24.557 y/o modificaciones </w:t>
      </w:r>
    </w:p>
    <w:p w14:paraId="13D1D38C"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Carta de la Compañía Aseguradora de Vida Obligatorio amparado por decreto 1567/74 y modificaciones, </w:t>
      </w:r>
    </w:p>
    <w:p w14:paraId="73AD4D64"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Registros de Capacitación: </w:t>
      </w:r>
    </w:p>
    <w:p w14:paraId="5A7EE39F"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Contratos eventuales / pasantías / fijos: (Cuando corresponda) </w:t>
      </w:r>
    </w:p>
    <w:p w14:paraId="50EF32FC"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Libreta sanitaria: (Cuando corresponda) </w:t>
      </w:r>
    </w:p>
    <w:p w14:paraId="0383E0CA"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Visa de trabajo para personal extranjero: (Cuando corresponda) </w:t>
      </w:r>
    </w:p>
    <w:p w14:paraId="755366CB" w14:textId="77777777" w:rsidR="008E0206" w:rsidRPr="00F54B35" w:rsidRDefault="008E0206" w:rsidP="008E0206">
      <w:pPr>
        <w:pStyle w:val="Default"/>
        <w:rPr>
          <w:rFonts w:asciiTheme="minorHAnsi" w:hAnsiTheme="minorHAnsi" w:cstheme="minorHAnsi"/>
          <w:i/>
          <w:lang w:val="es-AR"/>
        </w:rPr>
      </w:pPr>
    </w:p>
    <w:p w14:paraId="1B9B698B" w14:textId="77777777" w:rsidR="008E0206" w:rsidRPr="00F54B35" w:rsidRDefault="008E0206" w:rsidP="008E0206">
      <w:pPr>
        <w:pStyle w:val="Default"/>
        <w:jc w:val="both"/>
        <w:rPr>
          <w:rFonts w:asciiTheme="minorHAnsi" w:hAnsiTheme="minorHAnsi" w:cstheme="minorHAnsi"/>
          <w:i/>
          <w:lang w:val="es-AR"/>
        </w:rPr>
      </w:pPr>
      <w:r w:rsidRPr="00F54B35">
        <w:rPr>
          <w:rFonts w:asciiTheme="minorHAnsi" w:hAnsiTheme="minorHAnsi" w:cstheme="minorHAnsi"/>
          <w:b/>
          <w:bCs/>
          <w:i/>
          <w:lang w:val="es-AR"/>
        </w:rPr>
        <w:t xml:space="preserve">A.5) PERSONAL AUTONOMO/MONOTRIBUTISTA. (Documentación).- </w:t>
      </w:r>
    </w:p>
    <w:p w14:paraId="342CAD46"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Nóminas del personal: </w:t>
      </w:r>
    </w:p>
    <w:p w14:paraId="31001D9D"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Pago Autónomo / Monotributo: </w:t>
      </w:r>
    </w:p>
    <w:p w14:paraId="6C7CD8F0"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Póliza contra Accidentes Personales: </w:t>
      </w:r>
    </w:p>
    <w:p w14:paraId="0C9B6547" w14:textId="77777777" w:rsidR="008E0206" w:rsidRPr="00F54B35" w:rsidRDefault="008E0206" w:rsidP="008E0206">
      <w:pPr>
        <w:pStyle w:val="Default"/>
        <w:ind w:left="709" w:hanging="360"/>
        <w:jc w:val="both"/>
        <w:rPr>
          <w:rFonts w:asciiTheme="minorHAnsi" w:hAnsiTheme="minorHAnsi" w:cstheme="minorHAnsi"/>
          <w:i/>
          <w:lang w:val="es-AR"/>
        </w:rPr>
      </w:pPr>
      <w:r w:rsidRPr="00F54B35">
        <w:rPr>
          <w:rFonts w:asciiTheme="minorHAnsi" w:hAnsiTheme="minorHAnsi" w:cstheme="minorHAnsi"/>
          <w:i/>
          <w:lang w:val="es-AR"/>
        </w:rPr>
        <w:t xml:space="preserve">• Habilitaciones: (Registro de conducir, CRNT, CTC, Certificado de idoneidad para manejo de maquinaria, Soldador de en alta presión, etc.) Cuando la tarea del personal lo requiera, se deberá presentar Copia de las habilitaciones vigentes. </w:t>
      </w:r>
    </w:p>
    <w:p w14:paraId="40891276"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Registros de Capacitación: </w:t>
      </w:r>
    </w:p>
    <w:p w14:paraId="6595FF26" w14:textId="77777777" w:rsidR="008E0206" w:rsidRPr="00F54B35" w:rsidRDefault="008E0206" w:rsidP="008E0206">
      <w:pPr>
        <w:pStyle w:val="Default"/>
        <w:rPr>
          <w:rFonts w:asciiTheme="minorHAnsi" w:hAnsiTheme="minorHAnsi" w:cstheme="minorHAnsi"/>
          <w:i/>
          <w:lang w:val="es-AR"/>
        </w:rPr>
      </w:pPr>
    </w:p>
    <w:p w14:paraId="466A3D2E" w14:textId="77777777" w:rsidR="008E0206" w:rsidRPr="00F54B35" w:rsidRDefault="008E0206" w:rsidP="008E0206">
      <w:pPr>
        <w:pStyle w:val="Default"/>
        <w:jc w:val="both"/>
        <w:rPr>
          <w:rFonts w:asciiTheme="minorHAnsi" w:hAnsiTheme="minorHAnsi" w:cstheme="minorHAnsi"/>
          <w:i/>
          <w:lang w:val="es-AR"/>
        </w:rPr>
      </w:pPr>
      <w:r w:rsidRPr="00F54B35">
        <w:rPr>
          <w:rFonts w:asciiTheme="minorHAnsi" w:hAnsiTheme="minorHAnsi" w:cstheme="minorHAnsi"/>
          <w:b/>
          <w:bCs/>
          <w:i/>
          <w:lang w:val="es-AR"/>
        </w:rPr>
        <w:t xml:space="preserve">A.6) DE LOS VEHÍCULOS Y EQUIPOS (Documentación).- </w:t>
      </w:r>
    </w:p>
    <w:p w14:paraId="74B9E885"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Nómina de los vehículos: </w:t>
      </w:r>
    </w:p>
    <w:p w14:paraId="1B1A3C37"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Tarjeta verde o título de propiedad o documento equivalente: </w:t>
      </w:r>
    </w:p>
    <w:p w14:paraId="5884D43C"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Remito de instalación de tacógrafo (tipo y número): </w:t>
      </w:r>
    </w:p>
    <w:p w14:paraId="7ACEDBDB"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Formulario mantenimiento mensual solo flota liviana. </w:t>
      </w:r>
    </w:p>
    <w:p w14:paraId="6CD56D7F"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Habilitaciones (Cuando corresponda): </w:t>
      </w:r>
    </w:p>
    <w:p w14:paraId="52D6949A"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Seguro de responsabilidad civil automotor: </w:t>
      </w:r>
    </w:p>
    <w:p w14:paraId="0D0FAE57"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Las cláusulas que deberán ser incluidas en póliza se encuentran en ANEXO VEHICULOS </w:t>
      </w:r>
    </w:p>
    <w:p w14:paraId="2DA003A4"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Revisión técnica: </w:t>
      </w:r>
    </w:p>
    <w:p w14:paraId="6EB881B8" w14:textId="77777777" w:rsidR="008E0206" w:rsidRPr="00F54B35" w:rsidRDefault="008E0206" w:rsidP="008E0206">
      <w:pPr>
        <w:pStyle w:val="Default"/>
        <w:jc w:val="both"/>
        <w:rPr>
          <w:rFonts w:asciiTheme="minorHAnsi" w:hAnsiTheme="minorHAnsi" w:cstheme="minorHAnsi"/>
          <w:i/>
          <w:lang w:val="es-AR"/>
        </w:rPr>
      </w:pPr>
      <w:r w:rsidRPr="00F54B35">
        <w:rPr>
          <w:rFonts w:asciiTheme="minorHAnsi" w:hAnsiTheme="minorHAnsi" w:cstheme="minorHAnsi"/>
          <w:i/>
          <w:lang w:val="es-AR"/>
        </w:rPr>
        <w:t xml:space="preserve">Ingreso de maquinaria (Grúas, Excavadoras, Palas mecánicas) </w:t>
      </w:r>
    </w:p>
    <w:p w14:paraId="37555333"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Seguro de responsabilidad civil de operaciones: </w:t>
      </w:r>
    </w:p>
    <w:p w14:paraId="5F659FF8"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lastRenderedPageBreak/>
        <w:t xml:space="preserve">• Certificado de izajes para grúas: </w:t>
      </w:r>
    </w:p>
    <w:p w14:paraId="58B6E221" w14:textId="77777777" w:rsidR="008E0206" w:rsidRPr="00F54B35" w:rsidRDefault="008E0206" w:rsidP="008E0206">
      <w:pPr>
        <w:pStyle w:val="Default"/>
        <w:ind w:left="720" w:hanging="360"/>
        <w:jc w:val="both"/>
        <w:rPr>
          <w:rFonts w:asciiTheme="minorHAnsi" w:hAnsiTheme="minorHAnsi" w:cstheme="minorHAnsi"/>
          <w:i/>
          <w:lang w:val="es-AR"/>
        </w:rPr>
      </w:pPr>
      <w:r w:rsidRPr="00F54B35">
        <w:rPr>
          <w:rFonts w:asciiTheme="minorHAnsi" w:hAnsiTheme="minorHAnsi" w:cstheme="minorHAnsi"/>
          <w:i/>
          <w:lang w:val="es-AR"/>
        </w:rPr>
        <w:t xml:space="preserve">• Mantenimiento técnico operativo: </w:t>
      </w:r>
    </w:p>
    <w:p w14:paraId="7B0E018C" w14:textId="77777777" w:rsidR="00B164FF" w:rsidRDefault="008E0206" w:rsidP="003F4651">
      <w:pPr>
        <w:ind w:firstLine="360"/>
        <w:rPr>
          <w:rFonts w:asciiTheme="minorHAnsi" w:hAnsiTheme="minorHAnsi" w:cstheme="minorHAnsi"/>
          <w:i/>
          <w:lang w:val="es-AR"/>
        </w:rPr>
      </w:pPr>
      <w:r w:rsidRPr="00F54B35">
        <w:rPr>
          <w:rFonts w:asciiTheme="minorHAnsi" w:hAnsiTheme="minorHAnsi" w:cstheme="minorHAnsi"/>
          <w:i/>
          <w:lang w:val="es-AR"/>
        </w:rPr>
        <w:t xml:space="preserve">• Seguro técnico de </w:t>
      </w:r>
      <w:r w:rsidR="004676A9" w:rsidRPr="00F54B35">
        <w:rPr>
          <w:rFonts w:asciiTheme="minorHAnsi" w:hAnsiTheme="minorHAnsi" w:cstheme="minorHAnsi"/>
          <w:i/>
          <w:lang w:val="es-AR"/>
        </w:rPr>
        <w:t>equipos:</w:t>
      </w:r>
      <w:r w:rsidRPr="00F54B35">
        <w:rPr>
          <w:rFonts w:asciiTheme="minorHAnsi" w:hAnsiTheme="minorHAnsi" w:cstheme="minorHAnsi"/>
          <w:i/>
          <w:lang w:val="es-AR"/>
        </w:rPr>
        <w:t xml:space="preserve"> </w:t>
      </w:r>
    </w:p>
    <w:p w14:paraId="635E57D6" w14:textId="77777777" w:rsidR="00BF52FC" w:rsidRDefault="00BF52FC" w:rsidP="003F4651">
      <w:pPr>
        <w:ind w:firstLine="360"/>
        <w:rPr>
          <w:rFonts w:asciiTheme="minorHAnsi" w:hAnsiTheme="minorHAnsi" w:cstheme="minorHAnsi"/>
          <w:i/>
          <w:lang w:val="es-AR"/>
        </w:rPr>
      </w:pPr>
    </w:p>
    <w:p w14:paraId="355C8FE0" w14:textId="77777777" w:rsidR="00BF52FC" w:rsidRDefault="00BF52FC" w:rsidP="003F4651">
      <w:pPr>
        <w:ind w:firstLine="360"/>
        <w:rPr>
          <w:rFonts w:asciiTheme="minorHAnsi" w:hAnsiTheme="minorHAnsi" w:cstheme="minorHAnsi"/>
          <w:i/>
          <w:lang w:val="es-AR"/>
        </w:rPr>
      </w:pPr>
    </w:p>
    <w:p w14:paraId="3B0843C4" w14:textId="77777777" w:rsidR="00BF52FC" w:rsidRDefault="00BF52FC" w:rsidP="003F4651">
      <w:pPr>
        <w:ind w:firstLine="360"/>
        <w:rPr>
          <w:rFonts w:asciiTheme="minorHAnsi" w:hAnsiTheme="minorHAnsi" w:cstheme="minorHAnsi"/>
          <w:i/>
          <w:lang w:val="es-AR"/>
        </w:rPr>
      </w:pPr>
    </w:p>
    <w:p w14:paraId="471C834E" w14:textId="77777777" w:rsidR="00BF52FC" w:rsidRDefault="00BF52FC" w:rsidP="003F4651">
      <w:pPr>
        <w:ind w:firstLine="360"/>
        <w:rPr>
          <w:rFonts w:asciiTheme="minorHAnsi" w:hAnsiTheme="minorHAnsi" w:cstheme="minorHAnsi"/>
          <w:b/>
          <w:i/>
          <w:u w:val="single"/>
          <w:lang w:val="es-AR"/>
        </w:rPr>
      </w:pPr>
      <w:r w:rsidRPr="00BF52FC">
        <w:rPr>
          <w:rFonts w:asciiTheme="minorHAnsi" w:hAnsiTheme="minorHAnsi" w:cstheme="minorHAnsi"/>
          <w:b/>
          <w:i/>
          <w:u w:val="single"/>
          <w:lang w:val="es-AR"/>
        </w:rPr>
        <w:t xml:space="preserve">Anexo D- </w:t>
      </w:r>
      <w:r w:rsidR="00535F33" w:rsidRPr="00BF52FC">
        <w:rPr>
          <w:rFonts w:asciiTheme="minorHAnsi" w:hAnsiTheme="minorHAnsi" w:cstheme="minorHAnsi"/>
          <w:b/>
          <w:i/>
          <w:u w:val="single"/>
          <w:lang w:val="es-AR"/>
        </w:rPr>
        <w:t>Especificación</w:t>
      </w:r>
      <w:r w:rsidRPr="00BF52FC">
        <w:rPr>
          <w:rFonts w:asciiTheme="minorHAnsi" w:hAnsiTheme="minorHAnsi" w:cstheme="minorHAnsi"/>
          <w:b/>
          <w:i/>
          <w:u w:val="single"/>
          <w:lang w:val="es-AR"/>
        </w:rPr>
        <w:t xml:space="preserve"> insumo: HCL </w:t>
      </w:r>
      <w:r w:rsidR="00535F33" w:rsidRPr="00BF52FC">
        <w:rPr>
          <w:rFonts w:asciiTheme="minorHAnsi" w:hAnsiTheme="minorHAnsi" w:cstheme="minorHAnsi"/>
          <w:b/>
          <w:i/>
          <w:u w:val="single"/>
          <w:lang w:val="es-AR"/>
        </w:rPr>
        <w:t>(Estándares</w:t>
      </w:r>
      <w:r w:rsidRPr="00BF52FC">
        <w:rPr>
          <w:rFonts w:asciiTheme="minorHAnsi" w:hAnsiTheme="minorHAnsi" w:cstheme="minorHAnsi"/>
          <w:b/>
          <w:i/>
          <w:u w:val="single"/>
          <w:lang w:val="es-AR"/>
        </w:rPr>
        <w:t xml:space="preserve"> </w:t>
      </w:r>
      <w:r w:rsidR="00535F33" w:rsidRPr="00BF52FC">
        <w:rPr>
          <w:rFonts w:asciiTheme="minorHAnsi" w:hAnsiTheme="minorHAnsi" w:cstheme="minorHAnsi"/>
          <w:b/>
          <w:i/>
          <w:u w:val="single"/>
          <w:lang w:val="es-AR"/>
        </w:rPr>
        <w:t>mínimos</w:t>
      </w:r>
      <w:r w:rsidRPr="00BF52FC">
        <w:rPr>
          <w:rFonts w:asciiTheme="minorHAnsi" w:hAnsiTheme="minorHAnsi" w:cstheme="minorHAnsi"/>
          <w:b/>
          <w:i/>
          <w:u w:val="single"/>
          <w:lang w:val="es-AR"/>
        </w:rPr>
        <w:t>)</w:t>
      </w:r>
    </w:p>
    <w:p w14:paraId="2BE61DA8" w14:textId="77777777" w:rsidR="00BF52FC" w:rsidRDefault="00BF52FC" w:rsidP="003F4651">
      <w:pPr>
        <w:ind w:firstLine="360"/>
        <w:rPr>
          <w:rFonts w:asciiTheme="minorHAnsi" w:hAnsiTheme="minorHAnsi" w:cstheme="minorHAnsi"/>
          <w:b/>
          <w:i/>
          <w:u w:val="single"/>
          <w:lang w:val="es-AR"/>
        </w:rPr>
      </w:pPr>
    </w:p>
    <w:p w14:paraId="360C7319" w14:textId="77777777" w:rsidR="00BF52FC" w:rsidRPr="00BF52FC" w:rsidRDefault="00BF52FC" w:rsidP="00BF52FC">
      <w:pPr>
        <w:pStyle w:val="Prrafodelista"/>
        <w:numPr>
          <w:ilvl w:val="0"/>
          <w:numId w:val="15"/>
        </w:numPr>
        <w:rPr>
          <w:rFonts w:asciiTheme="minorHAnsi" w:hAnsiTheme="minorHAnsi" w:cstheme="minorHAnsi"/>
          <w:i/>
          <w:lang w:val="es-AR"/>
        </w:rPr>
      </w:pPr>
      <w:r w:rsidRPr="00BF52FC">
        <w:rPr>
          <w:rFonts w:asciiTheme="minorHAnsi" w:hAnsiTheme="minorHAnsi" w:cstheme="minorHAnsi"/>
          <w:i/>
          <w:lang w:val="es-AR"/>
        </w:rPr>
        <w:t>Producto</w:t>
      </w:r>
    </w:p>
    <w:p w14:paraId="16A86159" w14:textId="77777777" w:rsidR="00BF52FC" w:rsidRPr="00BF52FC" w:rsidRDefault="00BF52FC" w:rsidP="00BF52FC">
      <w:pPr>
        <w:pStyle w:val="Prrafodelista"/>
        <w:ind w:left="1080"/>
        <w:rPr>
          <w:rFonts w:asciiTheme="minorHAnsi" w:hAnsiTheme="minorHAnsi" w:cstheme="minorHAnsi"/>
          <w:i/>
          <w:lang w:val="es-AR"/>
        </w:rPr>
      </w:pPr>
    </w:p>
    <w:p w14:paraId="54AB4FF3" w14:textId="77777777" w:rsidR="00BF52FC" w:rsidRDefault="00535F33" w:rsidP="00BF52FC">
      <w:pPr>
        <w:pStyle w:val="Prrafodelista"/>
        <w:ind w:left="1080"/>
        <w:rPr>
          <w:rFonts w:asciiTheme="minorHAnsi" w:hAnsiTheme="minorHAnsi" w:cstheme="minorHAnsi"/>
          <w:i/>
          <w:lang w:val="es-AR"/>
        </w:rPr>
      </w:pPr>
      <w:r w:rsidRPr="00BF52FC">
        <w:rPr>
          <w:rFonts w:asciiTheme="minorHAnsi" w:hAnsiTheme="minorHAnsi" w:cstheme="minorHAnsi"/>
          <w:i/>
          <w:lang w:val="es-AR"/>
        </w:rPr>
        <w:t>Ácido</w:t>
      </w:r>
      <w:r w:rsidR="00BF52FC" w:rsidRPr="00BF52FC">
        <w:rPr>
          <w:rFonts w:asciiTheme="minorHAnsi" w:hAnsiTheme="minorHAnsi" w:cstheme="minorHAnsi"/>
          <w:i/>
          <w:lang w:val="es-AR"/>
        </w:rPr>
        <w:t xml:space="preserve"> clorhídrico 15 % p/p. Calidad aceptable 14-16 % p/p</w:t>
      </w:r>
    </w:p>
    <w:p w14:paraId="4B26F518" w14:textId="77777777" w:rsidR="00BF52FC" w:rsidRDefault="00BF52FC" w:rsidP="00BF52FC">
      <w:pPr>
        <w:pStyle w:val="Prrafodelista"/>
        <w:ind w:left="1080"/>
        <w:rPr>
          <w:rFonts w:asciiTheme="minorHAnsi" w:hAnsiTheme="minorHAnsi" w:cstheme="minorHAnsi"/>
          <w:i/>
          <w:lang w:val="es-AR"/>
        </w:rPr>
      </w:pPr>
    </w:p>
    <w:p w14:paraId="30956F10" w14:textId="77777777" w:rsidR="005336E3" w:rsidRPr="005336E3" w:rsidRDefault="005336E3" w:rsidP="005336E3">
      <w:pPr>
        <w:pStyle w:val="Prrafodelista"/>
        <w:numPr>
          <w:ilvl w:val="0"/>
          <w:numId w:val="15"/>
        </w:numPr>
        <w:rPr>
          <w:rFonts w:asciiTheme="minorHAnsi" w:hAnsiTheme="minorHAnsi" w:cstheme="minorHAnsi"/>
          <w:i/>
          <w:highlight w:val="lightGray"/>
          <w:lang w:val="es-AR"/>
        </w:rPr>
      </w:pPr>
      <w:r w:rsidRPr="005336E3">
        <w:rPr>
          <w:rFonts w:asciiTheme="minorHAnsi" w:hAnsiTheme="minorHAnsi" w:cstheme="minorHAnsi"/>
          <w:i/>
          <w:highlight w:val="lightGray"/>
          <w:lang w:val="es-AR"/>
        </w:rPr>
        <w:t>Procedimientos para Control de Calidad estándar "WM-LA-HAL-STIM-LAB-123-ES"</w:t>
      </w:r>
    </w:p>
    <w:p w14:paraId="6FD28E61" w14:textId="77777777" w:rsidR="00BF52FC" w:rsidRPr="00BF52FC" w:rsidRDefault="00BF52FC" w:rsidP="00BF52FC">
      <w:pPr>
        <w:pStyle w:val="Prrafodelista"/>
        <w:numPr>
          <w:ilvl w:val="0"/>
          <w:numId w:val="15"/>
        </w:numPr>
        <w:rPr>
          <w:rFonts w:asciiTheme="minorHAnsi" w:hAnsiTheme="minorHAnsi" w:cstheme="minorHAnsi"/>
          <w:i/>
          <w:lang w:val="es-AR"/>
        </w:rPr>
      </w:pPr>
      <w:r w:rsidRPr="00BF52FC">
        <w:rPr>
          <w:rFonts w:asciiTheme="minorHAnsi" w:hAnsiTheme="minorHAnsi" w:cstheme="minorHAnsi"/>
          <w:i/>
          <w:lang w:val="es-AR"/>
        </w:rPr>
        <w:t xml:space="preserve">En caso de las operaciones para Fractura, los aditivos provistos por Halliburton </w:t>
      </w:r>
      <w:r w:rsidR="00535F33" w:rsidRPr="00BF52FC">
        <w:rPr>
          <w:rFonts w:asciiTheme="minorHAnsi" w:hAnsiTheme="minorHAnsi" w:cstheme="minorHAnsi"/>
          <w:i/>
          <w:lang w:val="es-AR"/>
        </w:rPr>
        <w:t>(sujetos</w:t>
      </w:r>
      <w:r w:rsidRPr="00BF52FC">
        <w:rPr>
          <w:rFonts w:asciiTheme="minorHAnsi" w:hAnsiTheme="minorHAnsi" w:cstheme="minorHAnsi"/>
          <w:i/>
          <w:lang w:val="es-AR"/>
        </w:rPr>
        <w:t xml:space="preserve"> a modificaciones según requirente) que deberán ser mezclados con el sistema del </w:t>
      </w:r>
      <w:r w:rsidR="00535F33" w:rsidRPr="00BF52FC">
        <w:rPr>
          <w:rFonts w:asciiTheme="minorHAnsi" w:hAnsiTheme="minorHAnsi" w:cstheme="minorHAnsi"/>
          <w:i/>
          <w:lang w:val="es-AR"/>
        </w:rPr>
        <w:t>ácido</w:t>
      </w:r>
      <w:r w:rsidR="00535F33">
        <w:rPr>
          <w:rFonts w:asciiTheme="minorHAnsi" w:hAnsiTheme="minorHAnsi" w:cstheme="minorHAnsi"/>
          <w:i/>
          <w:lang w:val="es-AR"/>
        </w:rPr>
        <w:t xml:space="preserve"> prev</w:t>
      </w:r>
      <w:r w:rsidRPr="00BF52FC">
        <w:rPr>
          <w:rFonts w:asciiTheme="minorHAnsi" w:hAnsiTheme="minorHAnsi" w:cstheme="minorHAnsi"/>
          <w:i/>
          <w:lang w:val="es-AR"/>
        </w:rPr>
        <w:t>io a la entrega:</w:t>
      </w:r>
    </w:p>
    <w:p w14:paraId="7BAD09B5" w14:textId="77777777" w:rsidR="00BF52FC" w:rsidRPr="00BF52FC" w:rsidRDefault="00BF52FC" w:rsidP="00BF52FC">
      <w:pPr>
        <w:pStyle w:val="Prrafodelista"/>
        <w:numPr>
          <w:ilvl w:val="1"/>
          <w:numId w:val="15"/>
        </w:numPr>
        <w:rPr>
          <w:rFonts w:asciiTheme="minorHAnsi" w:hAnsiTheme="minorHAnsi" w:cstheme="minorHAnsi"/>
          <w:i/>
          <w:lang w:val="es-AR"/>
        </w:rPr>
      </w:pPr>
      <w:r w:rsidRPr="00BF52FC">
        <w:rPr>
          <w:rFonts w:asciiTheme="minorHAnsi" w:hAnsiTheme="minorHAnsi" w:cstheme="minorHAnsi"/>
          <w:i/>
          <w:lang w:val="es-AR"/>
        </w:rPr>
        <w:t xml:space="preserve">Inhibidor de corrosión HAI 404 5 GPT </w:t>
      </w:r>
      <w:r w:rsidR="00535F33" w:rsidRPr="00BF52FC">
        <w:rPr>
          <w:rFonts w:asciiTheme="minorHAnsi" w:hAnsiTheme="minorHAnsi" w:cstheme="minorHAnsi"/>
          <w:i/>
          <w:lang w:val="es-AR"/>
        </w:rPr>
        <w:t>(galones</w:t>
      </w:r>
      <w:r w:rsidRPr="00BF52FC">
        <w:rPr>
          <w:rFonts w:asciiTheme="minorHAnsi" w:hAnsiTheme="minorHAnsi" w:cstheme="minorHAnsi"/>
          <w:i/>
          <w:lang w:val="es-AR"/>
        </w:rPr>
        <w:t xml:space="preserve"> por mil)</w:t>
      </w:r>
    </w:p>
    <w:p w14:paraId="385A694E" w14:textId="77777777" w:rsidR="00BF52FC" w:rsidRPr="00BF52FC" w:rsidRDefault="00535F33" w:rsidP="00BF52FC">
      <w:pPr>
        <w:pStyle w:val="Prrafodelista"/>
        <w:numPr>
          <w:ilvl w:val="1"/>
          <w:numId w:val="15"/>
        </w:numPr>
        <w:rPr>
          <w:rFonts w:asciiTheme="minorHAnsi" w:hAnsiTheme="minorHAnsi" w:cstheme="minorHAnsi"/>
          <w:i/>
          <w:lang w:val="es-AR"/>
        </w:rPr>
      </w:pPr>
      <w:r w:rsidRPr="00BF52FC">
        <w:rPr>
          <w:rFonts w:asciiTheme="minorHAnsi" w:hAnsiTheme="minorHAnsi" w:cstheme="minorHAnsi"/>
          <w:i/>
          <w:lang w:val="es-AR"/>
        </w:rPr>
        <w:t>Ácido</w:t>
      </w:r>
      <w:r w:rsidR="00BF52FC" w:rsidRPr="00BF52FC">
        <w:rPr>
          <w:rFonts w:asciiTheme="minorHAnsi" w:hAnsiTheme="minorHAnsi" w:cstheme="minorHAnsi"/>
          <w:i/>
          <w:lang w:val="es-AR"/>
        </w:rPr>
        <w:t xml:space="preserve"> cítrico 3.3 %</w:t>
      </w:r>
    </w:p>
    <w:p w14:paraId="7F86953F" w14:textId="77777777" w:rsidR="00BF52FC" w:rsidRDefault="00BF52FC" w:rsidP="003F4651">
      <w:pPr>
        <w:ind w:firstLine="360"/>
        <w:rPr>
          <w:rFonts w:asciiTheme="minorHAnsi" w:hAnsiTheme="minorHAnsi" w:cstheme="minorHAnsi"/>
          <w:i/>
        </w:rPr>
      </w:pPr>
    </w:p>
    <w:p w14:paraId="69188FC4" w14:textId="77777777" w:rsidR="005336E3" w:rsidRPr="00DB6BD1" w:rsidRDefault="005336E3" w:rsidP="003F4651">
      <w:pPr>
        <w:ind w:firstLine="360"/>
        <w:rPr>
          <w:rFonts w:asciiTheme="minorHAnsi" w:hAnsiTheme="minorHAnsi" w:cstheme="minorHAnsi"/>
          <w:i/>
        </w:rPr>
      </w:pPr>
    </w:p>
    <w:sectPr w:rsidR="005336E3" w:rsidRPr="00DB6BD1" w:rsidSect="00473118">
      <w:headerReference w:type="default" r:id="rId15"/>
      <w:footerReference w:type="default" r:id="rId16"/>
      <w:pgSz w:w="11900" w:h="16840"/>
      <w:pgMar w:top="1560" w:right="1134" w:bottom="1134" w:left="1418" w:header="709" w:footer="60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aston ignacio lara rivero" w:date="2020-08-06T13:02:00Z" w:initials="gilr">
    <w:p w14:paraId="298CA3B8" w14:textId="281394B9" w:rsidR="00E56D5C" w:rsidRDefault="00E56D5C">
      <w:pPr>
        <w:pStyle w:val="Textocomentario"/>
      </w:pPr>
      <w:r>
        <w:rPr>
          <w:rStyle w:val="Refdecomentario"/>
        </w:rPr>
        <w:annotationRef/>
      </w:r>
      <w:r w:rsidR="0051370C">
        <w:rPr>
          <w:noProof/>
        </w:rPr>
        <w:t>en el caso de que la carg</w:t>
      </w:r>
      <w:r w:rsidR="0051370C">
        <w:rPr>
          <w:noProof/>
        </w:rPr>
        <w:t xml:space="preserve">a </w:t>
      </w:r>
      <w:r w:rsidR="0051370C">
        <w:rPr>
          <w:noProof/>
        </w:rPr>
        <w:t>no sea completa y e</w:t>
      </w:r>
      <w:r w:rsidR="0051370C">
        <w:rPr>
          <w:noProof/>
        </w:rPr>
        <w:t>n el remito con se encu</w:t>
      </w:r>
      <w:r w:rsidR="0051370C">
        <w:rPr>
          <w:noProof/>
        </w:rPr>
        <w:t xml:space="preserve">entre </w:t>
      </w:r>
      <w:r w:rsidR="0051370C">
        <w:rPr>
          <w:noProof/>
        </w:rPr>
        <w:t>detallad</w:t>
      </w:r>
      <w:r w:rsidR="0051370C">
        <w:rPr>
          <w:noProof/>
        </w:rPr>
        <w:t xml:space="preserve">o se </w:t>
      </w:r>
      <w:r w:rsidR="0051370C">
        <w:rPr>
          <w:noProof/>
        </w:rPr>
        <w:t>fac</w:t>
      </w:r>
      <w:r w:rsidR="0051370C">
        <w:rPr>
          <w:noProof/>
        </w:rPr>
        <w:t>turara como</w:t>
      </w:r>
      <w:r w:rsidR="0051370C">
        <w:rPr>
          <w:noProof/>
        </w:rPr>
        <w:t xml:space="preserve"> carga completa</w:t>
      </w:r>
    </w:p>
  </w:comment>
  <w:comment w:id="2" w:author="gaston ignacio lara rivero" w:date="2020-08-06T12:45:00Z" w:initials="gilr">
    <w:p w14:paraId="2D5ABD6B" w14:textId="77777777" w:rsidR="00C8440D" w:rsidRDefault="00C8440D">
      <w:pPr>
        <w:pStyle w:val="Textocomentario"/>
        <w:rPr>
          <w:noProof/>
        </w:rPr>
      </w:pPr>
      <w:r>
        <w:rPr>
          <w:rStyle w:val="Refdecomentario"/>
        </w:rPr>
        <w:annotationRef/>
      </w:r>
      <w:r w:rsidR="0051370C">
        <w:rPr>
          <w:noProof/>
        </w:rPr>
        <w:t>se t</w:t>
      </w:r>
      <w:r w:rsidR="0051370C">
        <w:rPr>
          <w:noProof/>
        </w:rPr>
        <w:t>omara</w:t>
      </w:r>
      <w:r w:rsidR="0051370C">
        <w:rPr>
          <w:noProof/>
        </w:rPr>
        <w:t>n tod</w:t>
      </w:r>
      <w:r w:rsidR="0051370C">
        <w:rPr>
          <w:noProof/>
        </w:rPr>
        <w:t>os los reclamos como Op</w:t>
      </w:r>
      <w:r w:rsidR="0051370C">
        <w:rPr>
          <w:noProof/>
        </w:rPr>
        <w:t xml:space="preserve">ortunidades de mejora </w:t>
      </w:r>
      <w:r w:rsidR="0051370C">
        <w:rPr>
          <w:noProof/>
        </w:rPr>
        <w:t xml:space="preserve"> para su posteri</w:t>
      </w:r>
      <w:r w:rsidR="0051370C">
        <w:rPr>
          <w:noProof/>
        </w:rPr>
        <w:t>or anali</w:t>
      </w:r>
      <w:r w:rsidR="0051370C">
        <w:rPr>
          <w:noProof/>
        </w:rPr>
        <w:t xml:space="preserve">sis y de </w:t>
      </w:r>
      <w:r w:rsidR="0051370C">
        <w:rPr>
          <w:noProof/>
        </w:rPr>
        <w:t xml:space="preserve">determinara si corresponde o no a una NC </w:t>
      </w:r>
      <w:r w:rsidR="0051370C">
        <w:rPr>
          <w:noProof/>
        </w:rPr>
        <w:t>segun nuestro</w:t>
      </w:r>
      <w:r w:rsidR="0051370C">
        <w:rPr>
          <w:noProof/>
        </w:rPr>
        <w:t xml:space="preserve"> </w:t>
      </w:r>
      <w:r w:rsidR="0051370C">
        <w:rPr>
          <w:noProof/>
        </w:rPr>
        <w:t>S</w:t>
      </w:r>
      <w:r w:rsidR="0051370C">
        <w:rPr>
          <w:noProof/>
        </w:rPr>
        <w:t xml:space="preserve">G.  </w:t>
      </w:r>
    </w:p>
    <w:p w14:paraId="738E68F6" w14:textId="40198045" w:rsidR="00C8440D" w:rsidRDefault="00C8440D">
      <w:pPr>
        <w:pStyle w:val="Textocomentario"/>
      </w:pPr>
    </w:p>
  </w:comment>
  <w:comment w:id="3" w:author="gaston ignacio lara rivero" w:date="2020-08-06T12:51:00Z" w:initials="gilr">
    <w:p w14:paraId="7A9753FD" w14:textId="192FF18B" w:rsidR="00C87562" w:rsidRDefault="00C87562">
      <w:pPr>
        <w:pStyle w:val="Textocomentario"/>
      </w:pPr>
      <w:r>
        <w:rPr>
          <w:rStyle w:val="Refdecomentario"/>
        </w:rPr>
        <w:annotationRef/>
      </w:r>
      <w:r w:rsidR="0051370C">
        <w:rPr>
          <w:noProof/>
        </w:rPr>
        <w:t>ELIM</w:t>
      </w:r>
      <w:r w:rsidR="0051370C">
        <w:rPr>
          <w:noProof/>
        </w:rPr>
        <w:t xml:space="preserve">INAR </w:t>
      </w:r>
    </w:p>
  </w:comment>
  <w:comment w:id="4" w:author="gaston ignacio lara rivero" w:date="2020-08-06T12:52:00Z" w:initials="gilr">
    <w:p w14:paraId="26FD92EB" w14:textId="4E57DA93" w:rsidR="00DA435E" w:rsidRDefault="00DA435E">
      <w:pPr>
        <w:pStyle w:val="Textocomentario"/>
      </w:pPr>
      <w:r>
        <w:rPr>
          <w:rStyle w:val="Refdecomentario"/>
        </w:rPr>
        <w:annotationRef/>
      </w:r>
      <w:r w:rsidR="0051370C">
        <w:rPr>
          <w:noProof/>
        </w:rPr>
        <w:t>ELIMINAR</w:t>
      </w:r>
      <w:r w:rsidR="0051370C">
        <w:rPr>
          <w:noProof/>
        </w:rPr>
        <w:t xml:space="preserve"> </w:t>
      </w:r>
      <w:r w:rsidR="0051370C">
        <w:rPr>
          <w:noProof/>
        </w:rPr>
        <w:t xml:space="preserve">- </w:t>
      </w:r>
      <w:r w:rsidR="0051370C">
        <w:rPr>
          <w:noProof/>
        </w:rPr>
        <w:t>plazo a conven</w:t>
      </w:r>
      <w:r w:rsidR="0051370C">
        <w:rPr>
          <w:noProof/>
        </w:rPr>
        <w:t xml:space="preserve">ir  </w:t>
      </w:r>
      <w:r w:rsidR="0051370C">
        <w:rPr>
          <w:noProof/>
        </w:rPr>
        <w:t xml:space="preserve"> </w:t>
      </w:r>
    </w:p>
  </w:comment>
  <w:comment w:id="5" w:author="gaston ignacio lara rivero" w:date="2020-08-06T13:12:00Z" w:initials="gilr">
    <w:p w14:paraId="43912FBC" w14:textId="0BA79D9E" w:rsidR="00862CEA" w:rsidRDefault="00862CEA">
      <w:pPr>
        <w:pStyle w:val="Textocomentario"/>
      </w:pPr>
      <w:r>
        <w:rPr>
          <w:rStyle w:val="Refdecomentario"/>
        </w:rPr>
        <w:annotationRef/>
      </w:r>
      <w:r w:rsidR="0051370C">
        <w:rPr>
          <w:noProof/>
        </w:rPr>
        <w:t>o</w:t>
      </w:r>
      <w:r w:rsidR="0051370C">
        <w:rPr>
          <w:noProof/>
        </w:rPr>
        <w:t xml:space="preserve"> cualqu</w:t>
      </w:r>
      <w:r w:rsidR="0051370C">
        <w:rPr>
          <w:noProof/>
        </w:rPr>
        <w:t xml:space="preserve">ier personal </w:t>
      </w:r>
      <w:r w:rsidR="0051370C">
        <w:rPr>
          <w:noProof/>
        </w:rPr>
        <w:t>del clien</w:t>
      </w:r>
      <w:r w:rsidR="0051370C">
        <w:rPr>
          <w:noProof/>
        </w:rPr>
        <w:t xml:space="preserve">te </w:t>
      </w:r>
      <w:r w:rsidR="0051370C">
        <w:rPr>
          <w:noProof/>
        </w:rPr>
        <w:t>detalland</w:t>
      </w:r>
      <w:r w:rsidR="0051370C">
        <w:rPr>
          <w:noProof/>
        </w:rPr>
        <w:t>o el numero de</w:t>
      </w:r>
      <w:r w:rsidR="0051370C">
        <w:rPr>
          <w:noProof/>
        </w:rPr>
        <w:t xml:space="preserve"> legajo y/o dni. </w:t>
      </w:r>
    </w:p>
  </w:comment>
  <w:comment w:id="6" w:author="gaston ignacio lara rivero" w:date="2020-08-06T13:14:00Z" w:initials="gilr">
    <w:p w14:paraId="14CE31BA" w14:textId="723A5BA5" w:rsidR="00455E5E" w:rsidRDefault="00455E5E">
      <w:pPr>
        <w:pStyle w:val="Textocomentario"/>
      </w:pPr>
      <w:r>
        <w:rPr>
          <w:rStyle w:val="Refdecomentario"/>
        </w:rPr>
        <w:annotationRef/>
      </w:r>
      <w:r w:rsidR="0051370C">
        <w:rPr>
          <w:noProof/>
        </w:rPr>
        <w:t>si</w:t>
      </w:r>
      <w:r w:rsidR="0051370C">
        <w:rPr>
          <w:noProof/>
        </w:rPr>
        <w:t xml:space="preserve"> el pe</w:t>
      </w:r>
      <w:r w:rsidR="0051370C">
        <w:rPr>
          <w:noProof/>
        </w:rPr>
        <w:t>dido es con 24 hs de antici</w:t>
      </w:r>
      <w:r w:rsidR="0051370C">
        <w:rPr>
          <w:noProof/>
        </w:rPr>
        <w:t xml:space="preserve">pacion y sin </w:t>
      </w:r>
      <w:r w:rsidR="0051370C">
        <w:rPr>
          <w:noProof/>
        </w:rPr>
        <w:t>Tie</w:t>
      </w:r>
      <w:r w:rsidR="0051370C">
        <w:rPr>
          <w:noProof/>
        </w:rPr>
        <w:t>mpo pe</w:t>
      </w:r>
      <w:r w:rsidR="0051370C">
        <w:rPr>
          <w:noProof/>
        </w:rPr>
        <w:t>rdi</w:t>
      </w:r>
      <w:r w:rsidR="0051370C">
        <w:rPr>
          <w:noProof/>
        </w:rPr>
        <w:t>do por cuestios extern</w:t>
      </w:r>
      <w:r w:rsidR="0051370C">
        <w:rPr>
          <w:noProof/>
        </w:rPr>
        <w:t>as</w:t>
      </w:r>
      <w:r w:rsidR="0051370C">
        <w:rPr>
          <w:noProof/>
        </w:rPr>
        <w:t xml:space="preserve"> a nuestro servici</w:t>
      </w:r>
      <w:r w:rsidR="0051370C">
        <w:rPr>
          <w:noProof/>
        </w:rPr>
        <w:t>o . pasada la</w:t>
      </w:r>
      <w:r w:rsidR="0051370C">
        <w:rPr>
          <w:noProof/>
        </w:rPr>
        <w:t xml:space="preserve">s 2 hs de espera se cobrabran </w:t>
      </w:r>
      <w:r w:rsidR="0051370C">
        <w:rPr>
          <w:noProof/>
        </w:rPr>
        <w:t xml:space="preserve">el </w:t>
      </w:r>
      <w:r w:rsidR="0051370C">
        <w:rPr>
          <w:noProof/>
        </w:rPr>
        <w:t>stand</w:t>
      </w:r>
      <w:r w:rsidR="0051370C">
        <w:rPr>
          <w:noProof/>
        </w:rPr>
        <w:t xml:space="preserve"> b</w:t>
      </w:r>
      <w:r w:rsidR="0051370C">
        <w:rPr>
          <w:noProof/>
        </w:rPr>
        <w:t>y .</w:t>
      </w:r>
    </w:p>
  </w:comment>
  <w:comment w:id="7" w:author="gaston ignacio lara rivero" w:date="2020-08-06T13:16:00Z" w:initials="gilr">
    <w:p w14:paraId="37AB59D9" w14:textId="322EF690" w:rsidR="00F14577" w:rsidRDefault="00F14577">
      <w:pPr>
        <w:pStyle w:val="Textocomentario"/>
      </w:pPr>
      <w:r>
        <w:rPr>
          <w:rStyle w:val="Refdecomentario"/>
        </w:rPr>
        <w:annotationRef/>
      </w:r>
      <w:r w:rsidR="0051370C">
        <w:rPr>
          <w:noProof/>
        </w:rPr>
        <w:t>siem</w:t>
      </w:r>
      <w:r w:rsidR="0051370C">
        <w:rPr>
          <w:noProof/>
        </w:rPr>
        <w:t xml:space="preserve">pre </w:t>
      </w:r>
      <w:r w:rsidR="0051370C">
        <w:rPr>
          <w:noProof/>
        </w:rPr>
        <w:t>y cuand</w:t>
      </w:r>
      <w:r w:rsidR="0051370C">
        <w:rPr>
          <w:noProof/>
        </w:rPr>
        <w:t xml:space="preserve">o se encuadren con nuestro </w:t>
      </w:r>
      <w:r w:rsidR="0051370C">
        <w:rPr>
          <w:noProof/>
        </w:rPr>
        <w:t xml:space="preserve">SG. </w:t>
      </w:r>
    </w:p>
  </w:comment>
  <w:comment w:id="8" w:author="gaston ignacio lara rivero" w:date="2020-08-06T13:21:00Z" w:initials="gilr">
    <w:p w14:paraId="124D13D7" w14:textId="7D9C0815" w:rsidR="00074EB4" w:rsidRDefault="00074EB4">
      <w:pPr>
        <w:pStyle w:val="Textocomentario"/>
      </w:pPr>
      <w:r>
        <w:rPr>
          <w:rStyle w:val="Refdecomentario"/>
        </w:rPr>
        <w:annotationRef/>
      </w:r>
      <w:r w:rsidR="0051370C">
        <w:rPr>
          <w:noProof/>
        </w:rPr>
        <w:t xml:space="preserve">ver </w:t>
      </w:r>
      <w:r w:rsidR="0051370C">
        <w:rPr>
          <w:noProof/>
        </w:rPr>
        <w:t xml:space="preserve">- </w:t>
      </w:r>
      <w:r w:rsidR="0051370C">
        <w:rPr>
          <w:noProof/>
        </w:rPr>
        <w:t>planes de pago de afip</w:t>
      </w:r>
      <w:r w:rsidR="0051370C">
        <w:rPr>
          <w:noProof/>
        </w:rPr>
        <w:t>.</w:t>
      </w:r>
      <w:r w:rsidR="0051370C">
        <w:rPr>
          <w:noProof/>
        </w:rPr>
        <w:t xml:space="preserve"> </w:t>
      </w:r>
      <w:r w:rsidR="0051370C">
        <w:rPr>
          <w:noProof/>
        </w:rPr>
        <w:t xml:space="preserve">sacar control </w:t>
      </w:r>
      <w:r w:rsidR="0051370C">
        <w:rPr>
          <w:noProof/>
        </w:rPr>
        <w:t>do</w:t>
      </w:r>
      <w:r w:rsidR="0051370C">
        <w:rPr>
          <w:noProof/>
        </w:rPr>
        <w:t>cument</w:t>
      </w:r>
      <w:r w:rsidR="0051370C">
        <w:rPr>
          <w:noProof/>
        </w:rPr>
        <w:t xml:space="preserve">al </w:t>
      </w:r>
      <w:r w:rsidR="0051370C">
        <w:rPr>
          <w:noProof/>
        </w:rPr>
        <w:t>, POMA no toma</w:t>
      </w:r>
      <w:r w:rsidR="0051370C">
        <w:rPr>
          <w:noProof/>
        </w:rPr>
        <w:t xml:space="preserve"> </w:t>
      </w:r>
      <w:r w:rsidR="0051370C">
        <w:rPr>
          <w:noProof/>
        </w:rPr>
        <w:t xml:space="preserve">como valido </w:t>
      </w:r>
      <w:r w:rsidR="0051370C">
        <w:rPr>
          <w:noProof/>
        </w:rPr>
        <w:t>el plan de pago</w:t>
      </w:r>
      <w:r w:rsidR="0051370C">
        <w:rPr>
          <w:noProof/>
        </w:rPr>
        <w:t xml:space="preserve">. AFIP </w:t>
      </w:r>
      <w:r w:rsidR="0051370C">
        <w:rPr>
          <w:noProof/>
        </w:rPr>
        <w:t>l</w:t>
      </w:r>
      <w:r w:rsidR="0051370C">
        <w:rPr>
          <w:noProof/>
        </w:rPr>
        <w:t xml:space="preserve">o </w:t>
      </w:r>
      <w:r w:rsidR="0051370C">
        <w:rPr>
          <w:noProof/>
        </w:rPr>
        <w:t>da como valido. (</w:t>
      </w:r>
      <w:r w:rsidR="0051370C">
        <w:rPr>
          <w:noProof/>
        </w:rPr>
        <w:t xml:space="preserve">Dani Reyes </w:t>
      </w:r>
      <w:r w:rsidR="0051370C">
        <w:rPr>
          <w:noProof/>
        </w:rPr>
        <w:t>- ante consulta) .</w:t>
      </w:r>
      <w:r w:rsidR="0051370C">
        <w:rPr>
          <w:noProof/>
        </w:rPr>
        <w:t xml:space="preserve"> aclarar que la f</w:t>
      </w:r>
      <w:r w:rsidR="0051370C">
        <w:rPr>
          <w:noProof/>
        </w:rPr>
        <w:t>irma del empleado da conformidad al pago</w:t>
      </w:r>
      <w:r w:rsidR="0051370C">
        <w:rPr>
          <w:noProof/>
        </w:rPr>
        <w:t>, el pl</w:t>
      </w:r>
      <w:r w:rsidR="0051370C">
        <w:rPr>
          <w:noProof/>
        </w:rPr>
        <w:t xml:space="preserve">an de pago </w:t>
      </w:r>
      <w:r w:rsidR="0051370C">
        <w:rPr>
          <w:noProof/>
        </w:rPr>
        <w:t>no es un comp</w:t>
      </w:r>
      <w:r w:rsidR="0051370C">
        <w:rPr>
          <w:noProof/>
        </w:rPr>
        <w:t>romiso com</w:t>
      </w:r>
      <w:r w:rsidR="0051370C">
        <w:rPr>
          <w:noProof/>
        </w:rPr>
        <w:t xml:space="preserve">ercial para ser evaluado en este documento.  </w:t>
      </w:r>
    </w:p>
  </w:comment>
  <w:comment w:id="65" w:author="gaston ignacio lara rivero" w:date="2020-08-06T13:19:00Z" w:initials="gilr">
    <w:p w14:paraId="06531B07" w14:textId="77777777" w:rsidR="00352F7F" w:rsidRDefault="00352F7F">
      <w:pPr>
        <w:pStyle w:val="Textocomentario"/>
        <w:rPr>
          <w:noProof/>
        </w:rPr>
      </w:pPr>
      <w:r>
        <w:rPr>
          <w:rStyle w:val="Refdecomentario"/>
        </w:rPr>
        <w:annotationRef/>
      </w:r>
      <w:r w:rsidR="0051370C">
        <w:rPr>
          <w:noProof/>
        </w:rPr>
        <w:t>E</w:t>
      </w:r>
      <w:r w:rsidR="0051370C">
        <w:rPr>
          <w:noProof/>
        </w:rPr>
        <w:t xml:space="preserve">l costo de la planta de acido , </w:t>
      </w:r>
      <w:r w:rsidR="0051370C">
        <w:rPr>
          <w:noProof/>
        </w:rPr>
        <w:t>se encu</w:t>
      </w:r>
      <w:r w:rsidR="0051370C">
        <w:rPr>
          <w:noProof/>
        </w:rPr>
        <w:t>en</w:t>
      </w:r>
      <w:r w:rsidR="0051370C">
        <w:rPr>
          <w:noProof/>
        </w:rPr>
        <w:t xml:space="preserve">tra </w:t>
      </w:r>
      <w:r w:rsidR="0051370C">
        <w:rPr>
          <w:noProof/>
        </w:rPr>
        <w:t xml:space="preserve">bonificada </w:t>
      </w:r>
      <w:r w:rsidR="0051370C">
        <w:rPr>
          <w:noProof/>
        </w:rPr>
        <w:t>(estrategia comercial)</w:t>
      </w:r>
      <w:r w:rsidR="0051370C">
        <w:rPr>
          <w:noProof/>
        </w:rPr>
        <w:t>. La descarga se r</w:t>
      </w:r>
      <w:r w:rsidR="0051370C">
        <w:rPr>
          <w:noProof/>
        </w:rPr>
        <w:t>ealizara de ac</w:t>
      </w:r>
      <w:r w:rsidR="0051370C">
        <w:rPr>
          <w:noProof/>
        </w:rPr>
        <w:t>uer</w:t>
      </w:r>
      <w:r w:rsidR="0051370C">
        <w:rPr>
          <w:noProof/>
        </w:rPr>
        <w:t>do a los doc internos</w:t>
      </w:r>
      <w:r w:rsidR="0051370C">
        <w:rPr>
          <w:noProof/>
        </w:rPr>
        <w:t xml:space="preserve"> .</w:t>
      </w:r>
    </w:p>
    <w:p w14:paraId="6582DB47" w14:textId="77777777" w:rsidR="00483CC5" w:rsidRDefault="0051370C">
      <w:pPr>
        <w:pStyle w:val="Textocomentario"/>
        <w:rPr>
          <w:noProof/>
        </w:rPr>
      </w:pPr>
      <w:r>
        <w:rPr>
          <w:noProof/>
        </w:rPr>
        <w:t>a</w:t>
      </w:r>
      <w:r>
        <w:rPr>
          <w:noProof/>
        </w:rPr>
        <w:t>g</w:t>
      </w:r>
      <w:r>
        <w:rPr>
          <w:noProof/>
        </w:rPr>
        <w:t>re</w:t>
      </w:r>
      <w:r>
        <w:rPr>
          <w:noProof/>
        </w:rPr>
        <w:t xml:space="preserve">gar que son 2 plantas.  </w:t>
      </w:r>
      <w:r>
        <w:rPr>
          <w:noProof/>
        </w:rPr>
        <w:t>E</w:t>
      </w:r>
      <w:r>
        <w:rPr>
          <w:noProof/>
        </w:rPr>
        <w:t>l equipo bonificado</w:t>
      </w:r>
      <w:r>
        <w:rPr>
          <w:noProof/>
        </w:rPr>
        <w:t xml:space="preserve"> </w:t>
      </w:r>
      <w:r>
        <w:rPr>
          <w:noProof/>
        </w:rPr>
        <w:t xml:space="preserve">no esta </w:t>
      </w:r>
      <w:r>
        <w:rPr>
          <w:noProof/>
        </w:rPr>
        <w:t>dentro del alcan</w:t>
      </w:r>
      <w:r>
        <w:rPr>
          <w:noProof/>
        </w:rPr>
        <w:t xml:space="preserve">ce de </w:t>
      </w:r>
      <w:r>
        <w:rPr>
          <w:noProof/>
        </w:rPr>
        <w:t>este documento</w:t>
      </w:r>
      <w:r>
        <w:rPr>
          <w:noProof/>
        </w:rPr>
        <w:t>.</w:t>
      </w:r>
    </w:p>
    <w:p w14:paraId="546213B5" w14:textId="6BA2D4FF" w:rsidR="009A2B2C" w:rsidRDefault="0051370C">
      <w:pPr>
        <w:pStyle w:val="Textocomentario"/>
      </w:pPr>
      <w:r>
        <w:rPr>
          <w:noProof/>
        </w:rPr>
        <w:t>el mal uso po</w:t>
      </w:r>
      <w:r>
        <w:rPr>
          <w:noProof/>
        </w:rPr>
        <w:t>r parte del client</w:t>
      </w:r>
      <w:r>
        <w:rPr>
          <w:noProof/>
        </w:rPr>
        <w:t>e . L</w:t>
      </w:r>
      <w:r>
        <w:rPr>
          <w:noProof/>
        </w:rPr>
        <w:t xml:space="preserve">as reparaciones </w:t>
      </w:r>
      <w:r>
        <w:rPr>
          <w:noProof/>
        </w:rPr>
        <w:t xml:space="preserve">, insumos y </w:t>
      </w:r>
      <w:r>
        <w:rPr>
          <w:noProof/>
        </w:rPr>
        <w:t>modificacion</w:t>
      </w:r>
      <w:r>
        <w:rPr>
          <w:noProof/>
        </w:rPr>
        <w:t xml:space="preserve">es </w:t>
      </w:r>
      <w:r>
        <w:rPr>
          <w:noProof/>
        </w:rPr>
        <w:t xml:space="preserve">(se anexan costos)  paga el cliente. </w:t>
      </w:r>
    </w:p>
  </w:comment>
  <w:comment w:id="66" w:author="gaston ignacio lara rivero" w:date="2020-08-06T13:37:00Z" w:initials="gilr">
    <w:p w14:paraId="3F39B9C2" w14:textId="2E728432" w:rsidR="0008062E" w:rsidRDefault="0008062E">
      <w:pPr>
        <w:pStyle w:val="Textocomentario"/>
      </w:pPr>
      <w:r>
        <w:rPr>
          <w:rStyle w:val="Refdecomentario"/>
        </w:rPr>
        <w:annotationRef/>
      </w:r>
      <w:r w:rsidR="0051370C">
        <w:rPr>
          <w:noProof/>
        </w:rPr>
        <w:t>este punto queda aclarado en</w:t>
      </w:r>
      <w:r w:rsidR="0051370C">
        <w:rPr>
          <w:noProof/>
        </w:rPr>
        <w:t xml:space="preserve"> </w:t>
      </w:r>
      <w:r w:rsidR="0051370C">
        <w:rPr>
          <w:noProof/>
        </w:rPr>
        <w:t xml:space="preserve">el punto 1.7 . </w:t>
      </w:r>
    </w:p>
  </w:comment>
  <w:comment w:id="67" w:author="gaston ignacio lara rivero" w:date="2020-08-06T13:40:00Z" w:initials="gilr">
    <w:p w14:paraId="36664C29" w14:textId="0BF03556" w:rsidR="00EC7A3D" w:rsidRDefault="00EC7A3D">
      <w:pPr>
        <w:pStyle w:val="Textocomentario"/>
      </w:pPr>
      <w:r>
        <w:rPr>
          <w:rStyle w:val="Refdecomentario"/>
        </w:rPr>
        <w:annotationRef/>
      </w:r>
      <w:r w:rsidR="0051370C">
        <w:rPr>
          <w:noProof/>
        </w:rPr>
        <w:t xml:space="preserve">hasta que de </w:t>
      </w:r>
      <w:r w:rsidR="0051370C">
        <w:rPr>
          <w:noProof/>
        </w:rPr>
        <w:t xml:space="preserve">monta en locacion, luego es responsabilidad del cliente . </w:t>
      </w:r>
      <w:r w:rsidR="0051370C">
        <w:rPr>
          <w:noProof/>
        </w:rPr>
        <w:t>Pu</w:t>
      </w:r>
      <w:r w:rsidR="0051370C">
        <w:rPr>
          <w:noProof/>
        </w:rPr>
        <w:t>diendo generar car</w:t>
      </w:r>
      <w:r w:rsidR="0051370C">
        <w:rPr>
          <w:noProof/>
        </w:rPr>
        <w:t>go adicionales al c</w:t>
      </w:r>
      <w:r w:rsidR="0051370C">
        <w:rPr>
          <w:noProof/>
        </w:rPr>
        <w:t>lient</w:t>
      </w:r>
      <w:r w:rsidR="0051370C">
        <w:rPr>
          <w:noProof/>
        </w:rPr>
        <w:t>e.  (</w:t>
      </w:r>
      <w:r w:rsidR="0051370C">
        <w:rPr>
          <w:noProof/>
        </w:rPr>
        <w:t>M</w:t>
      </w:r>
      <w:r w:rsidR="0051370C">
        <w:rPr>
          <w:noProof/>
        </w:rPr>
        <w:t>antenimie</w:t>
      </w:r>
      <w:r w:rsidR="0051370C">
        <w:rPr>
          <w:noProof/>
        </w:rPr>
        <w:t xml:space="preserve">to </w:t>
      </w:r>
      <w:r w:rsidR="0051370C">
        <w:rPr>
          <w:noProof/>
        </w:rPr>
        <w:t>c</w:t>
      </w:r>
      <w:r w:rsidR="0051370C">
        <w:rPr>
          <w:noProof/>
        </w:rPr>
        <w:t>orrectivo</w:t>
      </w:r>
      <w:r w:rsidR="0051370C">
        <w:rPr>
          <w:noProof/>
        </w:rPr>
        <w:t xml:space="preserve">). </w:t>
      </w:r>
      <w:r w:rsidR="0051370C">
        <w:rPr>
          <w:noProof/>
        </w:rPr>
        <w:t xml:space="preserve"> </w:t>
      </w:r>
    </w:p>
  </w:comment>
  <w:comment w:id="68" w:author="gaston ignacio lara rivero" w:date="2020-08-06T13:44:00Z" w:initials="gilr">
    <w:p w14:paraId="42D92D84" w14:textId="4AE76835" w:rsidR="00350089" w:rsidRDefault="00350089">
      <w:pPr>
        <w:pStyle w:val="Textocomentario"/>
      </w:pPr>
      <w:r>
        <w:rPr>
          <w:rStyle w:val="Refdecomentario"/>
        </w:rPr>
        <w:annotationRef/>
      </w:r>
      <w:r w:rsidR="0051370C">
        <w:rPr>
          <w:noProof/>
        </w:rPr>
        <w:t>los registr</w:t>
      </w:r>
      <w:r w:rsidR="0051370C">
        <w:rPr>
          <w:noProof/>
        </w:rPr>
        <w:t xml:space="preserve">os </w:t>
      </w:r>
      <w:r w:rsidR="0051370C">
        <w:rPr>
          <w:noProof/>
        </w:rPr>
        <w:t>firmado</w:t>
      </w:r>
      <w:r w:rsidR="0051370C">
        <w:rPr>
          <w:noProof/>
        </w:rPr>
        <w:t>s por personal del cliente daran conformidad del correcto estado de l</w:t>
      </w:r>
      <w:r w:rsidR="0051370C">
        <w:rPr>
          <w:noProof/>
        </w:rPr>
        <w:t>a pl</w:t>
      </w:r>
      <w:r w:rsidR="0051370C">
        <w:rPr>
          <w:noProof/>
        </w:rPr>
        <w:t>anta</w:t>
      </w:r>
      <w:r w:rsidR="0051370C">
        <w:rPr>
          <w:noProof/>
        </w:rPr>
        <w:t xml:space="preserve">.  </w:t>
      </w:r>
    </w:p>
  </w:comment>
  <w:comment w:id="69" w:author="gaston ignacio lara rivero" w:date="2020-08-06T13:53:00Z" w:initials="gilr">
    <w:p w14:paraId="60D6C018" w14:textId="0D792850" w:rsidR="00350089" w:rsidRDefault="00350089">
      <w:pPr>
        <w:pStyle w:val="Textocomentario"/>
      </w:pPr>
      <w:r>
        <w:rPr>
          <w:rStyle w:val="Refdecomentario"/>
        </w:rPr>
        <w:annotationRef/>
      </w:r>
      <w:r w:rsidR="0051370C">
        <w:rPr>
          <w:noProof/>
        </w:rPr>
        <w:t>cambiar : solo po</w:t>
      </w:r>
      <w:r w:rsidR="0051370C">
        <w:rPr>
          <w:noProof/>
        </w:rPr>
        <w:t xml:space="preserve">dra personal de quinpe </w:t>
      </w:r>
      <w:r w:rsidR="0051370C">
        <w:rPr>
          <w:noProof/>
        </w:rPr>
        <w:t>rea</w:t>
      </w:r>
      <w:r w:rsidR="0051370C">
        <w:rPr>
          <w:noProof/>
        </w:rPr>
        <w:t>lizar mantenimiento</w:t>
      </w:r>
      <w:r w:rsidR="0051370C">
        <w:rPr>
          <w:noProof/>
        </w:rPr>
        <w:t>. previo</w:t>
      </w:r>
      <w:r w:rsidR="0051370C">
        <w:rPr>
          <w:noProof/>
        </w:rPr>
        <w:t xml:space="preserve"> a pacto comercial.</w:t>
      </w:r>
    </w:p>
  </w:comment>
  <w:comment w:id="70" w:author="gaston ignacio lara rivero" w:date="2020-08-06T13:56:00Z" w:initials="gilr">
    <w:p w14:paraId="341295D0" w14:textId="076F76B4" w:rsidR="00A83952" w:rsidRDefault="00A83952">
      <w:pPr>
        <w:pStyle w:val="Textocomentario"/>
      </w:pPr>
      <w:r>
        <w:rPr>
          <w:rStyle w:val="Refdecomentario"/>
        </w:rPr>
        <w:annotationRef/>
      </w:r>
      <w:r w:rsidR="0051370C">
        <w:rPr>
          <w:noProof/>
        </w:rPr>
        <w:t>solo se cumpli</w:t>
      </w:r>
      <w:r w:rsidR="0051370C">
        <w:rPr>
          <w:noProof/>
        </w:rPr>
        <w:t>ra cuando per</w:t>
      </w:r>
      <w:r w:rsidR="0051370C">
        <w:rPr>
          <w:noProof/>
        </w:rPr>
        <w:t>sonal de quin</w:t>
      </w:r>
      <w:r w:rsidR="0051370C">
        <w:rPr>
          <w:noProof/>
        </w:rPr>
        <w:t>pe</w:t>
      </w:r>
      <w:r w:rsidR="0051370C">
        <w:rPr>
          <w:noProof/>
        </w:rPr>
        <w:t xml:space="preserve"> reali</w:t>
      </w:r>
      <w:r w:rsidR="0051370C">
        <w:rPr>
          <w:noProof/>
        </w:rPr>
        <w:t>ce su</w:t>
      </w:r>
      <w:r w:rsidR="0051370C">
        <w:rPr>
          <w:noProof/>
        </w:rPr>
        <w:t xml:space="preserve"> operacion.  </w:t>
      </w:r>
    </w:p>
  </w:comment>
  <w:comment w:id="71" w:author="gaston ignacio lara rivero" w:date="2020-08-06T13:57:00Z" w:initials="gilr">
    <w:p w14:paraId="35BFEA2F" w14:textId="2232D057" w:rsidR="00B950C9" w:rsidRDefault="00B950C9">
      <w:pPr>
        <w:pStyle w:val="Textocomentario"/>
      </w:pPr>
      <w:r>
        <w:rPr>
          <w:rStyle w:val="Refdecomentario"/>
        </w:rPr>
        <w:annotationRef/>
      </w:r>
      <w:r w:rsidR="0051370C">
        <w:rPr>
          <w:noProof/>
        </w:rPr>
        <w:t>en caso de solicitarlo se cotizara</w:t>
      </w:r>
      <w:r w:rsidR="0051370C">
        <w:rPr>
          <w:noProof/>
        </w:rPr>
        <w:t xml:space="preserve">. </w:t>
      </w:r>
    </w:p>
  </w:comment>
  <w:comment w:id="72" w:author="gaston ignacio lara rivero" w:date="2020-08-06T13:59:00Z" w:initials="gilr">
    <w:p w14:paraId="0EDD8ABB" w14:textId="25C35C12" w:rsidR="008474FE" w:rsidRDefault="008474FE">
      <w:pPr>
        <w:pStyle w:val="Textocomentario"/>
      </w:pPr>
      <w:r>
        <w:rPr>
          <w:rStyle w:val="Refdecomentario"/>
        </w:rPr>
        <w:annotationRef/>
      </w:r>
      <w:r w:rsidR="0051370C">
        <w:rPr>
          <w:noProof/>
        </w:rPr>
        <w:t>o cualquier rep</w:t>
      </w:r>
      <w:r w:rsidR="0051370C">
        <w:rPr>
          <w:noProof/>
        </w:rPr>
        <w:t>resentante del cline</w:t>
      </w:r>
      <w:r w:rsidR="0051370C">
        <w:rPr>
          <w:noProof/>
        </w:rPr>
        <w:t>te con le</w:t>
      </w:r>
      <w:r w:rsidR="0051370C">
        <w:rPr>
          <w:noProof/>
        </w:rPr>
        <w:t>gajo y dni</w:t>
      </w:r>
    </w:p>
  </w:comment>
  <w:comment w:id="73" w:author="gaston ignacio lara rivero" w:date="2020-08-06T14:00:00Z" w:initials="gilr">
    <w:p w14:paraId="67D72B13" w14:textId="4D21DB5A" w:rsidR="00150BC6" w:rsidRDefault="00150BC6">
      <w:pPr>
        <w:pStyle w:val="Textocomentario"/>
      </w:pPr>
      <w:r>
        <w:rPr>
          <w:rStyle w:val="Refdecomentario"/>
        </w:rPr>
        <w:annotationRef/>
      </w:r>
      <w:r w:rsidR="0051370C">
        <w:rPr>
          <w:noProof/>
        </w:rPr>
        <w:t>agragar bonificado</w:t>
      </w:r>
      <w:r w:rsidR="0051370C">
        <w:rPr>
          <w:noProof/>
        </w:rPr>
        <w:t xml:space="preserve"> y queden </w:t>
      </w:r>
      <w:r w:rsidR="0051370C">
        <w:rPr>
          <w:noProof/>
        </w:rPr>
        <w:t>en poder del cl</w:t>
      </w:r>
      <w:r w:rsidR="0051370C">
        <w:rPr>
          <w:noProof/>
        </w:rPr>
        <w:t xml:space="preserve">iente.  </w:t>
      </w:r>
      <w:r w:rsidR="0051370C">
        <w:rPr>
          <w:noProof/>
        </w:rPr>
        <w:t>agregar en custodi</w:t>
      </w:r>
      <w:r w:rsidR="0051370C">
        <w:rPr>
          <w:noProof/>
        </w:rPr>
        <w:t>a</w:t>
      </w:r>
      <w:r w:rsidR="0051370C">
        <w:rPr>
          <w:noProof/>
        </w:rPr>
        <w:t xml:space="preserve">.  </w:t>
      </w:r>
    </w:p>
  </w:comment>
  <w:comment w:id="74" w:author="gaston ignacio lara rivero" w:date="2020-08-06T14:03:00Z" w:initials="gilr">
    <w:p w14:paraId="02D44116" w14:textId="31DC4ECA" w:rsidR="00150BC6" w:rsidRDefault="00150BC6">
      <w:pPr>
        <w:pStyle w:val="Textocomentario"/>
      </w:pPr>
      <w:r>
        <w:rPr>
          <w:rStyle w:val="Refdecomentario"/>
        </w:rPr>
        <w:annotationRef/>
      </w:r>
      <w:r w:rsidR="0051370C">
        <w:rPr>
          <w:noProof/>
        </w:rPr>
        <w:t>especificar 25 kg de material absorbe</w:t>
      </w:r>
      <w:r w:rsidR="0051370C">
        <w:rPr>
          <w:noProof/>
        </w:rPr>
        <w:t>nte</w:t>
      </w:r>
      <w:r w:rsidR="0051370C">
        <w:rPr>
          <w:noProof/>
        </w:rPr>
        <w:t xml:space="preserve">. </w:t>
      </w:r>
    </w:p>
  </w:comment>
  <w:comment w:id="75" w:author="gaston ignacio lara rivero" w:date="2020-08-06T14:04:00Z" w:initials="gilr">
    <w:p w14:paraId="44C8FA4A" w14:textId="2E233A47" w:rsidR="00622B78" w:rsidRDefault="00622B78">
      <w:pPr>
        <w:pStyle w:val="Textocomentario"/>
      </w:pPr>
      <w:r>
        <w:rPr>
          <w:rStyle w:val="Refdecomentario"/>
        </w:rPr>
        <w:annotationRef/>
      </w:r>
      <w:r w:rsidR="0051370C">
        <w:rPr>
          <w:noProof/>
        </w:rPr>
        <w:t>eliminar</w:t>
      </w:r>
      <w:r w:rsidR="0051370C">
        <w:rPr>
          <w:noProof/>
        </w:rPr>
        <w:t xml:space="preserve">.  </w:t>
      </w:r>
    </w:p>
  </w:comment>
  <w:comment w:id="76" w:author="gaston ignacio lara rivero" w:date="2020-08-06T14:05:00Z" w:initials="gilr">
    <w:p w14:paraId="42B31021" w14:textId="7A69BA28" w:rsidR="00622B78" w:rsidRDefault="00622B78">
      <w:pPr>
        <w:pStyle w:val="Textocomentario"/>
      </w:pPr>
      <w:r>
        <w:rPr>
          <w:rStyle w:val="Refdecomentario"/>
        </w:rPr>
        <w:annotationRef/>
      </w:r>
      <w:r w:rsidR="0051370C">
        <w:rPr>
          <w:noProof/>
        </w:rPr>
        <w:t xml:space="preserve">solo en la descarga. </w:t>
      </w:r>
    </w:p>
  </w:comment>
  <w:comment w:id="79" w:author="gaston ignacio lara rivero" w:date="2020-08-06T14:18:00Z" w:initials="gilr">
    <w:p w14:paraId="691D0B8E" w14:textId="1C4C3D15" w:rsidR="00612F44" w:rsidRDefault="00612F44">
      <w:pPr>
        <w:pStyle w:val="Textocomentario"/>
      </w:pPr>
      <w:r>
        <w:rPr>
          <w:rStyle w:val="Refdecomentario"/>
        </w:rPr>
        <w:annotationRef/>
      </w:r>
      <w:r w:rsidR="0051370C">
        <w:rPr>
          <w:noProof/>
        </w:rPr>
        <w:t>solc</w:t>
      </w:r>
      <w:r w:rsidR="0051370C">
        <w:rPr>
          <w:noProof/>
        </w:rPr>
        <w:t>itar cotizacion en caso que se requ</w:t>
      </w:r>
      <w:r w:rsidR="0051370C">
        <w:rPr>
          <w:noProof/>
        </w:rPr>
        <w:t xml:space="preserve">iera.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8CA3B8" w15:done="0"/>
  <w15:commentEx w15:paraId="738E68F6" w15:done="0"/>
  <w15:commentEx w15:paraId="7A9753FD" w15:done="0"/>
  <w15:commentEx w15:paraId="26FD92EB" w15:done="0"/>
  <w15:commentEx w15:paraId="43912FBC" w15:done="0"/>
  <w15:commentEx w15:paraId="14CE31BA" w15:done="0"/>
  <w15:commentEx w15:paraId="37AB59D9" w15:done="0"/>
  <w15:commentEx w15:paraId="124D13D7" w15:done="0"/>
  <w15:commentEx w15:paraId="546213B5" w15:done="0"/>
  <w15:commentEx w15:paraId="3F39B9C2" w15:done="0"/>
  <w15:commentEx w15:paraId="36664C29" w15:done="0"/>
  <w15:commentEx w15:paraId="42D92D84" w15:done="0"/>
  <w15:commentEx w15:paraId="60D6C018" w15:done="0"/>
  <w15:commentEx w15:paraId="341295D0" w15:done="0"/>
  <w15:commentEx w15:paraId="35BFEA2F" w15:done="0"/>
  <w15:commentEx w15:paraId="0EDD8ABB" w15:done="0"/>
  <w15:commentEx w15:paraId="67D72B13" w15:done="0"/>
  <w15:commentEx w15:paraId="02D44116" w15:done="0"/>
  <w15:commentEx w15:paraId="44C8FA4A" w15:done="0"/>
  <w15:commentEx w15:paraId="42B31021" w15:done="0"/>
  <w15:commentEx w15:paraId="691D0B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7DDE" w16cex:dateUtc="2020-08-06T16:02:00Z"/>
  <w16cex:commentExtensible w16cex:durableId="22D679E2" w16cex:dateUtc="2020-08-06T15:45:00Z"/>
  <w16cex:commentExtensible w16cex:durableId="22D67B5A" w16cex:dateUtc="2020-08-06T15:51:00Z"/>
  <w16cex:commentExtensible w16cex:durableId="22D67B93" w16cex:dateUtc="2020-08-06T15:52:00Z"/>
  <w16cex:commentExtensible w16cex:durableId="22D6804D" w16cex:dateUtc="2020-08-06T16:12:00Z"/>
  <w16cex:commentExtensible w16cex:durableId="22D680A4" w16cex:dateUtc="2020-08-06T16:14:00Z"/>
  <w16cex:commentExtensible w16cex:durableId="22D68142" w16cex:dateUtc="2020-08-06T16:16:00Z"/>
  <w16cex:commentExtensible w16cex:durableId="22D68255" w16cex:dateUtc="2020-08-06T16:21:00Z"/>
  <w16cex:commentExtensible w16cex:durableId="22D681EB" w16cex:dateUtc="2020-08-06T16:19:00Z"/>
  <w16cex:commentExtensible w16cex:durableId="22D68631" w16cex:dateUtc="2020-08-06T16:37:00Z"/>
  <w16cex:commentExtensible w16cex:durableId="22D686B6" w16cex:dateUtc="2020-08-06T16:40:00Z"/>
  <w16cex:commentExtensible w16cex:durableId="22D687AA" w16cex:dateUtc="2020-08-06T16:44:00Z"/>
  <w16cex:commentExtensible w16cex:durableId="22D689F1" w16cex:dateUtc="2020-08-06T16:53:00Z"/>
  <w16cex:commentExtensible w16cex:durableId="22D68A79" w16cex:dateUtc="2020-08-06T16:56:00Z"/>
  <w16cex:commentExtensible w16cex:durableId="22D68AC5" w16cex:dateUtc="2020-08-06T16:57:00Z"/>
  <w16cex:commentExtensible w16cex:durableId="22D68B5A" w16cex:dateUtc="2020-08-06T16:59:00Z"/>
  <w16cex:commentExtensible w16cex:durableId="22D68B78" w16cex:dateUtc="2020-08-06T17:00:00Z"/>
  <w16cex:commentExtensible w16cex:durableId="22D68C35" w16cex:dateUtc="2020-08-06T17:03:00Z"/>
  <w16cex:commentExtensible w16cex:durableId="22D68C7F" w16cex:dateUtc="2020-08-06T17:04:00Z"/>
  <w16cex:commentExtensible w16cex:durableId="22D68C97" w16cex:dateUtc="2020-08-06T17:05:00Z"/>
  <w16cex:commentExtensible w16cex:durableId="22D68F9C" w16cex:dateUtc="2020-08-06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8CA3B8" w16cid:durableId="22D67DDE"/>
  <w16cid:commentId w16cid:paraId="738E68F6" w16cid:durableId="22D679E2"/>
  <w16cid:commentId w16cid:paraId="7A9753FD" w16cid:durableId="22D67B5A"/>
  <w16cid:commentId w16cid:paraId="26FD92EB" w16cid:durableId="22D67B93"/>
  <w16cid:commentId w16cid:paraId="43912FBC" w16cid:durableId="22D6804D"/>
  <w16cid:commentId w16cid:paraId="14CE31BA" w16cid:durableId="22D680A4"/>
  <w16cid:commentId w16cid:paraId="37AB59D9" w16cid:durableId="22D68142"/>
  <w16cid:commentId w16cid:paraId="124D13D7" w16cid:durableId="22D68255"/>
  <w16cid:commentId w16cid:paraId="546213B5" w16cid:durableId="22D681EB"/>
  <w16cid:commentId w16cid:paraId="3F39B9C2" w16cid:durableId="22D68631"/>
  <w16cid:commentId w16cid:paraId="36664C29" w16cid:durableId="22D686B6"/>
  <w16cid:commentId w16cid:paraId="42D92D84" w16cid:durableId="22D687AA"/>
  <w16cid:commentId w16cid:paraId="60D6C018" w16cid:durableId="22D689F1"/>
  <w16cid:commentId w16cid:paraId="341295D0" w16cid:durableId="22D68A79"/>
  <w16cid:commentId w16cid:paraId="35BFEA2F" w16cid:durableId="22D68AC5"/>
  <w16cid:commentId w16cid:paraId="0EDD8ABB" w16cid:durableId="22D68B5A"/>
  <w16cid:commentId w16cid:paraId="67D72B13" w16cid:durableId="22D68B78"/>
  <w16cid:commentId w16cid:paraId="02D44116" w16cid:durableId="22D68C35"/>
  <w16cid:commentId w16cid:paraId="44C8FA4A" w16cid:durableId="22D68C7F"/>
  <w16cid:commentId w16cid:paraId="42B31021" w16cid:durableId="22D68C97"/>
  <w16cid:commentId w16cid:paraId="691D0B8E" w16cid:durableId="22D68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CE455" w14:textId="77777777" w:rsidR="0051370C" w:rsidRDefault="0051370C" w:rsidP="0088675E">
      <w:r>
        <w:separator/>
      </w:r>
    </w:p>
  </w:endnote>
  <w:endnote w:type="continuationSeparator" w:id="0">
    <w:p w14:paraId="1EEC9191" w14:textId="77777777" w:rsidR="0051370C" w:rsidRDefault="0051370C" w:rsidP="0088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24235" w14:textId="77777777" w:rsidR="0049740A" w:rsidRPr="00473118" w:rsidRDefault="0049740A" w:rsidP="00473118">
    <w:pPr>
      <w:pStyle w:val="Piedepgina"/>
      <w:jc w:val="left"/>
      <w:rPr>
        <w:sz w:val="18"/>
        <w:szCs w:val="18"/>
      </w:rPr>
    </w:pPr>
    <w:r>
      <w:rPr>
        <w:noProof/>
        <w:sz w:val="18"/>
        <w:szCs w:val="18"/>
        <w:lang w:val="en-US" w:eastAsia="en-US"/>
      </w:rPr>
      <w:drawing>
        <wp:inline distT="0" distB="0" distL="0" distR="0" wp14:anchorId="65851379" wp14:editId="3D48F77A">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flipV="1">
                    <a:off x="0" y="0"/>
                    <a:ext cx="200025" cy="200025"/>
                  </a:xfrm>
                  <a:prstGeom prst="rect">
                    <a:avLst/>
                  </a:prstGeom>
                </pic:spPr>
              </pic:pic>
            </a:graphicData>
          </a:graphic>
        </wp:inline>
      </w:drawing>
    </w:r>
    <w:hyperlink r:id="rId2" w:history="1">
      <w:r w:rsidRPr="001660D5">
        <w:rPr>
          <w:rStyle w:val="Hipervnculo"/>
          <w:sz w:val="18"/>
          <w:szCs w:val="18"/>
        </w:rPr>
        <w:t>www.quinpe.com</w:t>
      </w:r>
    </w:hyperlink>
    <w:r>
      <w:rPr>
        <w:sz w:val="18"/>
        <w:szCs w:val="18"/>
      </w:rPr>
      <w:t xml:space="preserve">   </w:t>
    </w:r>
    <w:r>
      <w:rPr>
        <w:noProof/>
        <w:sz w:val="18"/>
        <w:szCs w:val="18"/>
        <w:lang w:val="en-US" w:eastAsia="en-US"/>
      </w:rPr>
      <w:drawing>
        <wp:inline distT="0" distB="0" distL="0" distR="0" wp14:anchorId="334ADA17" wp14:editId="599D64DE">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flipV="1">
                    <a:off x="0" y="0"/>
                    <a:ext cx="171450" cy="171450"/>
                  </a:xfrm>
                  <a:prstGeom prst="rect">
                    <a:avLst/>
                  </a:prstGeom>
                </pic:spPr>
              </pic:pic>
            </a:graphicData>
          </a:graphic>
        </wp:inline>
      </w:drawing>
    </w:r>
    <w:hyperlink r:id="rId4" w:history="1">
      <w:r w:rsidRPr="001660D5">
        <w:rPr>
          <w:rStyle w:val="Hipervnculo"/>
          <w:sz w:val="18"/>
          <w:szCs w:val="18"/>
        </w:rPr>
        <w:t>quinpe@quinpe.com</w:t>
      </w:r>
    </w:hyperlink>
    <w:r>
      <w:rPr>
        <w:sz w:val="18"/>
        <w:szCs w:val="18"/>
      </w:rPr>
      <w:t xml:space="preserve">   </w:t>
    </w:r>
    <w:r>
      <w:rPr>
        <w:noProof/>
        <w:sz w:val="18"/>
        <w:szCs w:val="18"/>
        <w:lang w:val="en-US" w:eastAsia="en-US"/>
      </w:rPr>
      <w:drawing>
        <wp:inline distT="0" distB="0" distL="0" distR="0" wp14:anchorId="0633818D" wp14:editId="00FDBD17">
          <wp:extent cx="123825" cy="16192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3825" cy="161925"/>
                  </a:xfrm>
                  <a:prstGeom prst="rect">
                    <a:avLst/>
                  </a:prstGeom>
                </pic:spPr>
              </pic:pic>
            </a:graphicData>
          </a:graphic>
        </wp:inline>
      </w:drawing>
    </w:r>
    <w:r w:rsidRPr="00473118">
      <w:rPr>
        <w:sz w:val="18"/>
        <w:szCs w:val="18"/>
      </w:rPr>
      <w:t xml:space="preserve"> +54(0299)4496123</w:t>
    </w:r>
    <w:r>
      <w:rPr>
        <w:sz w:val="18"/>
        <w:szCs w:val="18"/>
      </w:rPr>
      <w:t xml:space="preserve"> </w:t>
    </w:r>
    <w:r>
      <w:rPr>
        <w:noProof/>
        <w:sz w:val="18"/>
        <w:szCs w:val="18"/>
        <w:lang w:val="en-US" w:eastAsia="en-US"/>
      </w:rPr>
      <w:drawing>
        <wp:inline distT="0" distB="0" distL="0" distR="0" wp14:anchorId="214BDE0B" wp14:editId="769218CC">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52400" cy="152400"/>
                  </a:xfrm>
                  <a:prstGeom prst="rect">
                    <a:avLst/>
                  </a:prstGeom>
                </pic:spPr>
              </pic:pic>
            </a:graphicData>
          </a:graphic>
        </wp:inline>
      </w:drawing>
    </w:r>
    <w:r w:rsidRPr="00473118">
      <w:rPr>
        <w:sz w:val="18"/>
        <w:szCs w:val="18"/>
      </w:rPr>
      <w:t>Mitre 1500, G. Fernández Oro</w:t>
    </w:r>
    <w:r>
      <w:rPr>
        <w:sz w:val="18"/>
        <w:szCs w:val="18"/>
      </w:rPr>
      <w:t xml:space="preserve"> - </w:t>
    </w:r>
    <w:r w:rsidRPr="00473118">
      <w:rPr>
        <w:sz w:val="18"/>
        <w:szCs w:val="18"/>
      </w:rPr>
      <w:t>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2A589" w14:textId="77777777" w:rsidR="0051370C" w:rsidRDefault="0051370C" w:rsidP="0088675E">
      <w:r>
        <w:separator/>
      </w:r>
    </w:p>
  </w:footnote>
  <w:footnote w:type="continuationSeparator" w:id="0">
    <w:p w14:paraId="1D595DB6" w14:textId="77777777" w:rsidR="0051370C" w:rsidRDefault="0051370C" w:rsidP="00886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6C993" w14:textId="77777777" w:rsidR="0049740A" w:rsidRPr="00473118" w:rsidRDefault="0049740A" w:rsidP="00383FE0">
    <w:pPr>
      <w:pStyle w:val="Encabezado"/>
      <w:jc w:val="right"/>
      <w:rPr>
        <w:b/>
        <w:i/>
      </w:rPr>
    </w:pPr>
    <w:r>
      <w:rPr>
        <w:noProof/>
        <w:lang w:val="en-US" w:eastAsia="en-US"/>
      </w:rPr>
      <w:drawing>
        <wp:anchor distT="0" distB="0" distL="114300" distR="114300" simplePos="0" relativeHeight="251658240" behindDoc="0" locked="0" layoutInCell="1" allowOverlap="1" wp14:anchorId="37D34AD8" wp14:editId="3FEB130A">
          <wp:simplePos x="0" y="0"/>
          <wp:positionH relativeFrom="column">
            <wp:posOffset>-443865</wp:posOffset>
          </wp:positionH>
          <wp:positionV relativeFrom="paragraph">
            <wp:posOffset>-332740</wp:posOffset>
          </wp:positionV>
          <wp:extent cx="1905635" cy="702310"/>
          <wp:effectExtent l="0" t="0" r="0" b="2540"/>
          <wp:wrapThrough wrapText="bothSides">
            <wp:wrapPolygon edited="0">
              <wp:start x="0" y="0"/>
              <wp:lineTo x="0" y="21092"/>
              <wp:lineTo x="21377" y="21092"/>
              <wp:lineTo x="21377" y="0"/>
              <wp:lineTo x="0" y="0"/>
            </wp:wrapPolygon>
          </wp:wrapThrough>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635" cy="70231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sz w:val="32"/>
        <w:szCs w:val="32"/>
      </w:rPr>
      <w:t xml:space="preserve">                         </w:t>
    </w:r>
    <w:r w:rsidRPr="00473118">
      <w:rPr>
        <w:b/>
        <w:i/>
      </w:rPr>
      <w:t>SERVICIOS Y DESARROLLOS A LA MEDIDA DEL CLIENTE</w:t>
    </w:r>
  </w:p>
  <w:p w14:paraId="59DFC57F" w14:textId="77777777" w:rsidR="0049740A" w:rsidRPr="00383FE0" w:rsidRDefault="0049740A" w:rsidP="00383FE0">
    <w:pPr>
      <w:pStyle w:val="Encabezado"/>
      <w:jc w:val="right"/>
      <w:rPr>
        <w:b/>
        <w:i/>
        <w:sz w:val="28"/>
        <w:szCs w:val="28"/>
      </w:rPr>
    </w:pPr>
  </w:p>
  <w:p w14:paraId="78A882B5" w14:textId="77777777" w:rsidR="0049740A" w:rsidRPr="001066FA" w:rsidRDefault="0049740A">
    <w:pPr>
      <w:pStyle w:val="Encabezado"/>
      <w:rPr>
        <w:b/>
        <w:sz w:val="16"/>
        <w:szCs w:val="16"/>
      </w:rPr>
    </w:pPr>
    <w:r>
      <w:rPr>
        <w:noProof/>
        <w:lang w:val="en-US" w:eastAsia="en-US"/>
      </w:rPr>
      <mc:AlternateContent>
        <mc:Choice Requires="wps">
          <w:drawing>
            <wp:anchor distT="4294967295" distB="4294967295" distL="114300" distR="114300" simplePos="0" relativeHeight="251657216" behindDoc="0" locked="0" layoutInCell="1" allowOverlap="1" wp14:anchorId="384646EB" wp14:editId="7B1B6881">
              <wp:simplePos x="0" y="0"/>
              <wp:positionH relativeFrom="column">
                <wp:posOffset>-290195</wp:posOffset>
              </wp:positionH>
              <wp:positionV relativeFrom="paragraph">
                <wp:posOffset>86359</wp:posOffset>
              </wp:positionV>
              <wp:extent cx="6400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12700" cap="flat" cmpd="sng" algn="ctr">
                        <a:solidFill>
                          <a:srgbClr val="01189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D778854" id="Straight Connector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85pt,6.8pt" to="481.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" strokecolor="#011893" strokeweight="1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46A79"/>
    <w:multiLevelType w:val="hybridMultilevel"/>
    <w:tmpl w:val="E94E01CE"/>
    <w:lvl w:ilvl="0" w:tplc="04090017">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2C5330D"/>
    <w:multiLevelType w:val="hybridMultilevel"/>
    <w:tmpl w:val="E5C434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F757D"/>
    <w:multiLevelType w:val="hybridMultilevel"/>
    <w:tmpl w:val="2662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A062A"/>
    <w:multiLevelType w:val="hybridMultilevel"/>
    <w:tmpl w:val="38A8E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40E13"/>
    <w:multiLevelType w:val="multilevel"/>
    <w:tmpl w:val="4288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C227E"/>
    <w:multiLevelType w:val="hybridMultilevel"/>
    <w:tmpl w:val="28B06F2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3782D"/>
    <w:multiLevelType w:val="hybridMultilevel"/>
    <w:tmpl w:val="497EF20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473201F0"/>
    <w:multiLevelType w:val="hybridMultilevel"/>
    <w:tmpl w:val="CC8A6F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D3B21"/>
    <w:multiLevelType w:val="hybridMultilevel"/>
    <w:tmpl w:val="5DFE56C8"/>
    <w:lvl w:ilvl="0" w:tplc="2C0A0017">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D4405"/>
    <w:multiLevelType w:val="hybridMultilevel"/>
    <w:tmpl w:val="AFE0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F6640"/>
    <w:multiLevelType w:val="hybridMultilevel"/>
    <w:tmpl w:val="DA8CD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603B0"/>
    <w:multiLevelType w:val="hybridMultilevel"/>
    <w:tmpl w:val="5A3AD3A6"/>
    <w:lvl w:ilvl="0" w:tplc="16BCAD14">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F5278"/>
    <w:multiLevelType w:val="hybridMultilevel"/>
    <w:tmpl w:val="0F1ADEBC"/>
    <w:lvl w:ilvl="0" w:tplc="2C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E5284"/>
    <w:multiLevelType w:val="hybridMultilevel"/>
    <w:tmpl w:val="5008A714"/>
    <w:lvl w:ilvl="0" w:tplc="145A1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014DE4"/>
    <w:multiLevelType w:val="hybridMultilevel"/>
    <w:tmpl w:val="D60871C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4757D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6"/>
  </w:num>
  <w:num w:numId="4">
    <w:abstractNumId w:val="0"/>
  </w:num>
  <w:num w:numId="5">
    <w:abstractNumId w:val="5"/>
  </w:num>
  <w:num w:numId="6">
    <w:abstractNumId w:val="11"/>
  </w:num>
  <w:num w:numId="7">
    <w:abstractNumId w:val="13"/>
  </w:num>
  <w:num w:numId="8">
    <w:abstractNumId w:val="8"/>
  </w:num>
  <w:num w:numId="9">
    <w:abstractNumId w:val="12"/>
  </w:num>
  <w:num w:numId="10">
    <w:abstractNumId w:val="15"/>
  </w:num>
  <w:num w:numId="11">
    <w:abstractNumId w:val="3"/>
  </w:num>
  <w:num w:numId="12">
    <w:abstractNumId w:val="10"/>
  </w:num>
  <w:num w:numId="13">
    <w:abstractNumId w:val="9"/>
  </w:num>
  <w:num w:numId="14">
    <w:abstractNumId w:val="2"/>
  </w:num>
  <w:num w:numId="15">
    <w:abstractNumId w:val="7"/>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ston ignacio lara rivero">
    <w15:presenceInfo w15:providerId="Windows Live" w15:userId="c1f317094c751f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18"/>
    <w:rsid w:val="00022CE5"/>
    <w:rsid w:val="000326E8"/>
    <w:rsid w:val="00064E5C"/>
    <w:rsid w:val="00074EB4"/>
    <w:rsid w:val="0007779F"/>
    <w:rsid w:val="0008062E"/>
    <w:rsid w:val="000B734C"/>
    <w:rsid w:val="000E5E5A"/>
    <w:rsid w:val="000F2336"/>
    <w:rsid w:val="000F6613"/>
    <w:rsid w:val="00100310"/>
    <w:rsid w:val="001066FA"/>
    <w:rsid w:val="001435E6"/>
    <w:rsid w:val="00144FCC"/>
    <w:rsid w:val="00150BC6"/>
    <w:rsid w:val="00171514"/>
    <w:rsid w:val="0017253D"/>
    <w:rsid w:val="001C5C6C"/>
    <w:rsid w:val="001C6529"/>
    <w:rsid w:val="001E410E"/>
    <w:rsid w:val="001F1B49"/>
    <w:rsid w:val="001F53F3"/>
    <w:rsid w:val="00233507"/>
    <w:rsid w:val="00283811"/>
    <w:rsid w:val="002D301B"/>
    <w:rsid w:val="002E6953"/>
    <w:rsid w:val="003109BE"/>
    <w:rsid w:val="00335EF3"/>
    <w:rsid w:val="00350089"/>
    <w:rsid w:val="00352F7F"/>
    <w:rsid w:val="00367F81"/>
    <w:rsid w:val="0037414D"/>
    <w:rsid w:val="00383FE0"/>
    <w:rsid w:val="00390A1C"/>
    <w:rsid w:val="003A146F"/>
    <w:rsid w:val="003A3EEC"/>
    <w:rsid w:val="003D30A5"/>
    <w:rsid w:val="003E0FB8"/>
    <w:rsid w:val="003E3EED"/>
    <w:rsid w:val="003F4651"/>
    <w:rsid w:val="00406793"/>
    <w:rsid w:val="00435768"/>
    <w:rsid w:val="004519C3"/>
    <w:rsid w:val="00455E5E"/>
    <w:rsid w:val="00466375"/>
    <w:rsid w:val="00466BB8"/>
    <w:rsid w:val="004676A9"/>
    <w:rsid w:val="00473118"/>
    <w:rsid w:val="00480534"/>
    <w:rsid w:val="00483CC5"/>
    <w:rsid w:val="0049740A"/>
    <w:rsid w:val="004C724D"/>
    <w:rsid w:val="004C754E"/>
    <w:rsid w:val="0051370C"/>
    <w:rsid w:val="00531C0F"/>
    <w:rsid w:val="005326E8"/>
    <w:rsid w:val="005336E3"/>
    <w:rsid w:val="00535F33"/>
    <w:rsid w:val="005845F9"/>
    <w:rsid w:val="005875FF"/>
    <w:rsid w:val="005C32D2"/>
    <w:rsid w:val="005F1F24"/>
    <w:rsid w:val="005F2C0B"/>
    <w:rsid w:val="00611831"/>
    <w:rsid w:val="00612F44"/>
    <w:rsid w:val="00615E2D"/>
    <w:rsid w:val="00622B78"/>
    <w:rsid w:val="00637F3B"/>
    <w:rsid w:val="00661687"/>
    <w:rsid w:val="00664340"/>
    <w:rsid w:val="00681016"/>
    <w:rsid w:val="00694E42"/>
    <w:rsid w:val="006C533D"/>
    <w:rsid w:val="007040E0"/>
    <w:rsid w:val="00711E36"/>
    <w:rsid w:val="0073152B"/>
    <w:rsid w:val="00732EDC"/>
    <w:rsid w:val="00783B6B"/>
    <w:rsid w:val="007B1F09"/>
    <w:rsid w:val="007E209C"/>
    <w:rsid w:val="00800AAB"/>
    <w:rsid w:val="008119F0"/>
    <w:rsid w:val="0082437B"/>
    <w:rsid w:val="00826547"/>
    <w:rsid w:val="008474FE"/>
    <w:rsid w:val="008524BE"/>
    <w:rsid w:val="00862CEA"/>
    <w:rsid w:val="00865F9A"/>
    <w:rsid w:val="0088675E"/>
    <w:rsid w:val="008B69EB"/>
    <w:rsid w:val="008E0206"/>
    <w:rsid w:val="008E232D"/>
    <w:rsid w:val="008F2F1C"/>
    <w:rsid w:val="00900FB2"/>
    <w:rsid w:val="00902F64"/>
    <w:rsid w:val="00905983"/>
    <w:rsid w:val="009312EA"/>
    <w:rsid w:val="00960DF6"/>
    <w:rsid w:val="009A2B2C"/>
    <w:rsid w:val="009A4EB2"/>
    <w:rsid w:val="009B463E"/>
    <w:rsid w:val="009F6460"/>
    <w:rsid w:val="00A01116"/>
    <w:rsid w:val="00A14BDE"/>
    <w:rsid w:val="00A21647"/>
    <w:rsid w:val="00A4403D"/>
    <w:rsid w:val="00A45E16"/>
    <w:rsid w:val="00A723CE"/>
    <w:rsid w:val="00A83952"/>
    <w:rsid w:val="00A90422"/>
    <w:rsid w:val="00A90E08"/>
    <w:rsid w:val="00AA7415"/>
    <w:rsid w:val="00AD36E3"/>
    <w:rsid w:val="00AD4B46"/>
    <w:rsid w:val="00B03D5F"/>
    <w:rsid w:val="00B164FF"/>
    <w:rsid w:val="00B220A7"/>
    <w:rsid w:val="00B950C9"/>
    <w:rsid w:val="00BB7EFC"/>
    <w:rsid w:val="00BC05B0"/>
    <w:rsid w:val="00BC17D5"/>
    <w:rsid w:val="00BF2247"/>
    <w:rsid w:val="00BF52FC"/>
    <w:rsid w:val="00C10314"/>
    <w:rsid w:val="00C632F7"/>
    <w:rsid w:val="00C740D3"/>
    <w:rsid w:val="00C82ADC"/>
    <w:rsid w:val="00C8440D"/>
    <w:rsid w:val="00C87562"/>
    <w:rsid w:val="00CB2CA0"/>
    <w:rsid w:val="00CC75C8"/>
    <w:rsid w:val="00CE6456"/>
    <w:rsid w:val="00CE759A"/>
    <w:rsid w:val="00D3273E"/>
    <w:rsid w:val="00D404F7"/>
    <w:rsid w:val="00D4572B"/>
    <w:rsid w:val="00D65A6A"/>
    <w:rsid w:val="00D772EA"/>
    <w:rsid w:val="00DA435E"/>
    <w:rsid w:val="00DB6BD1"/>
    <w:rsid w:val="00DD23F0"/>
    <w:rsid w:val="00DE5519"/>
    <w:rsid w:val="00E06092"/>
    <w:rsid w:val="00E41946"/>
    <w:rsid w:val="00E420D4"/>
    <w:rsid w:val="00E56D5C"/>
    <w:rsid w:val="00E77CB4"/>
    <w:rsid w:val="00E80605"/>
    <w:rsid w:val="00E91D6B"/>
    <w:rsid w:val="00EA7B08"/>
    <w:rsid w:val="00EC7A3D"/>
    <w:rsid w:val="00EE68C2"/>
    <w:rsid w:val="00EF5F78"/>
    <w:rsid w:val="00EF6166"/>
    <w:rsid w:val="00F14577"/>
    <w:rsid w:val="00F31852"/>
    <w:rsid w:val="00F405C8"/>
    <w:rsid w:val="00F4321D"/>
    <w:rsid w:val="00F54B35"/>
    <w:rsid w:val="00F5630D"/>
    <w:rsid w:val="00F83BE9"/>
    <w:rsid w:val="00F91E5D"/>
    <w:rsid w:val="00FA42FD"/>
    <w:rsid w:val="00FB5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A831C"/>
  <w14:defaultImageDpi w14:val="32767"/>
  <w15:docId w15:val="{19C77AC8-873A-4878-AC6C-B0DBA177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18"/>
    <w:pPr>
      <w:jc w:val="both"/>
    </w:pPr>
    <w:rPr>
      <w:rFonts w:ascii="Arial" w:eastAsia="Times New Roman" w:hAnsi="Arial"/>
      <w:sz w:val="24"/>
      <w:szCs w:val="24"/>
      <w:lang w:val="es-ES" w:eastAsia="es-ES"/>
    </w:rPr>
  </w:style>
  <w:style w:type="paragraph" w:styleId="Ttulo1">
    <w:name w:val="heading 1"/>
    <w:basedOn w:val="Normal"/>
    <w:next w:val="Normal"/>
    <w:link w:val="Ttulo1Car"/>
    <w:qFormat/>
    <w:rsid w:val="00473118"/>
    <w:pPr>
      <w:keepNext/>
      <w:spacing w:before="240" w:after="60"/>
      <w:jc w:val="left"/>
      <w:outlineLvl w:val="0"/>
    </w:pPr>
    <w:rPr>
      <w:rFonts w:cs="Arial"/>
      <w:b/>
      <w:bCs/>
      <w:kern w:val="32"/>
      <w:sz w:val="32"/>
      <w:szCs w:val="32"/>
    </w:rPr>
  </w:style>
  <w:style w:type="paragraph" w:styleId="Ttulo2">
    <w:name w:val="heading 2"/>
    <w:basedOn w:val="Normal"/>
    <w:next w:val="Normal"/>
    <w:link w:val="Ttulo2Car"/>
    <w:qFormat/>
    <w:rsid w:val="00473118"/>
    <w:pPr>
      <w:keepNext/>
      <w:spacing w:before="240" w:after="60"/>
      <w:outlineLvl w:val="1"/>
    </w:pPr>
    <w:rPr>
      <w:rFonts w:cs="Arial"/>
      <w:b/>
      <w:bCs/>
      <w:i/>
      <w:iCs/>
      <w:sz w:val="28"/>
      <w:szCs w:val="28"/>
      <w:lang w:val="it-IT"/>
    </w:rPr>
  </w:style>
  <w:style w:type="paragraph" w:styleId="Ttulo3">
    <w:name w:val="heading 3"/>
    <w:basedOn w:val="Normal"/>
    <w:next w:val="Normal"/>
    <w:link w:val="Ttulo3Car"/>
    <w:uiPriority w:val="9"/>
    <w:semiHidden/>
    <w:unhideWhenUsed/>
    <w:qFormat/>
    <w:rsid w:val="00CE759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675E"/>
    <w:pPr>
      <w:tabs>
        <w:tab w:val="center" w:pos="4680"/>
        <w:tab w:val="right" w:pos="9360"/>
      </w:tabs>
    </w:pPr>
  </w:style>
  <w:style w:type="character" w:customStyle="1" w:styleId="EncabezadoCar">
    <w:name w:val="Encabezado Car"/>
    <w:basedOn w:val="Fuentedeprrafopredeter"/>
    <w:link w:val="Encabezado"/>
    <w:uiPriority w:val="99"/>
    <w:rsid w:val="0088675E"/>
  </w:style>
  <w:style w:type="paragraph" w:styleId="Piedepgina">
    <w:name w:val="footer"/>
    <w:basedOn w:val="Normal"/>
    <w:link w:val="PiedepginaCar"/>
    <w:uiPriority w:val="99"/>
    <w:unhideWhenUsed/>
    <w:rsid w:val="0088675E"/>
    <w:pPr>
      <w:tabs>
        <w:tab w:val="center" w:pos="4680"/>
        <w:tab w:val="right" w:pos="9360"/>
      </w:tabs>
    </w:pPr>
  </w:style>
  <w:style w:type="character" w:customStyle="1" w:styleId="PiedepginaCar">
    <w:name w:val="Pie de página Car"/>
    <w:basedOn w:val="Fuentedeprrafopredeter"/>
    <w:link w:val="Piedepgina"/>
    <w:uiPriority w:val="99"/>
    <w:rsid w:val="0088675E"/>
  </w:style>
  <w:style w:type="paragraph" w:customStyle="1" w:styleId="Cuadrculamedia21">
    <w:name w:val="Cuadrícula media 21"/>
    <w:uiPriority w:val="1"/>
    <w:qFormat/>
    <w:rsid w:val="0088675E"/>
    <w:rPr>
      <w:rFonts w:eastAsia="Times New Roman"/>
      <w:sz w:val="22"/>
      <w:szCs w:val="22"/>
      <w:lang w:val="en-US" w:eastAsia="zh-CN"/>
    </w:rPr>
  </w:style>
  <w:style w:type="character" w:customStyle="1" w:styleId="Ttulo1Car">
    <w:name w:val="Título 1 Car"/>
    <w:basedOn w:val="Fuentedeprrafopredeter"/>
    <w:link w:val="Ttulo1"/>
    <w:rsid w:val="004731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473118"/>
    <w:rPr>
      <w:rFonts w:ascii="Arial" w:eastAsia="Times New Roman" w:hAnsi="Arial" w:cs="Arial"/>
      <w:b/>
      <w:bCs/>
      <w:i/>
      <w:iCs/>
      <w:sz w:val="28"/>
      <w:szCs w:val="28"/>
      <w:lang w:val="it-IT" w:eastAsia="es-ES"/>
    </w:rPr>
  </w:style>
  <w:style w:type="paragraph" w:styleId="Textoindependiente">
    <w:name w:val="Body Text"/>
    <w:basedOn w:val="Normal"/>
    <w:link w:val="TextoindependienteCar"/>
    <w:rsid w:val="00473118"/>
    <w:rPr>
      <w:szCs w:val="20"/>
      <w:lang w:val="es-AR"/>
    </w:rPr>
  </w:style>
  <w:style w:type="character" w:customStyle="1" w:styleId="TextoindependienteCar">
    <w:name w:val="Texto independiente Car"/>
    <w:basedOn w:val="Fuentedeprrafopredeter"/>
    <w:link w:val="Textoindependiente"/>
    <w:rsid w:val="00473118"/>
    <w:rPr>
      <w:rFonts w:ascii="Arial" w:eastAsia="Times New Roman" w:hAnsi="Arial"/>
      <w:sz w:val="24"/>
      <w:lang w:eastAsia="es-ES"/>
    </w:rPr>
  </w:style>
  <w:style w:type="paragraph" w:customStyle="1" w:styleId="Nor1">
    <w:name w:val="Nor1"/>
    <w:basedOn w:val="Normal"/>
    <w:rsid w:val="00473118"/>
    <w:pPr>
      <w:spacing w:before="120" w:line="360" w:lineRule="auto"/>
    </w:pPr>
    <w:rPr>
      <w:sz w:val="20"/>
      <w:szCs w:val="20"/>
      <w:lang w:val="es-ES_tradnl" w:eastAsia="en-US"/>
    </w:rPr>
  </w:style>
  <w:style w:type="paragraph" w:customStyle="1" w:styleId="Nor3">
    <w:name w:val="Nor3"/>
    <w:basedOn w:val="Normal"/>
    <w:rsid w:val="00473118"/>
    <w:pPr>
      <w:spacing w:before="120" w:line="360" w:lineRule="auto"/>
      <w:ind w:left="567" w:hanging="567"/>
    </w:pPr>
    <w:rPr>
      <w:sz w:val="20"/>
      <w:szCs w:val="20"/>
      <w:lang w:val="es-ES_tradnl" w:eastAsia="en-US"/>
    </w:rPr>
  </w:style>
  <w:style w:type="paragraph" w:customStyle="1" w:styleId="Default">
    <w:name w:val="Default"/>
    <w:rsid w:val="00473118"/>
    <w:pPr>
      <w:autoSpaceDE w:val="0"/>
      <w:autoSpaceDN w:val="0"/>
      <w:adjustRightInd w:val="0"/>
    </w:pPr>
    <w:rPr>
      <w:rFonts w:ascii="Arial" w:eastAsia="Times New Roman" w:hAnsi="Arial" w:cs="Arial"/>
      <w:color w:val="000000"/>
      <w:sz w:val="24"/>
      <w:szCs w:val="24"/>
      <w:lang w:val="en-US" w:eastAsia="en-US"/>
    </w:rPr>
  </w:style>
  <w:style w:type="character" w:styleId="Hipervnculo">
    <w:name w:val="Hyperlink"/>
    <w:basedOn w:val="Fuentedeprrafopredeter"/>
    <w:uiPriority w:val="99"/>
    <w:unhideWhenUsed/>
    <w:rsid w:val="00473118"/>
    <w:rPr>
      <w:color w:val="0000FF" w:themeColor="hyperlink"/>
      <w:u w:val="single"/>
    </w:rPr>
  </w:style>
  <w:style w:type="paragraph" w:styleId="Textodeglobo">
    <w:name w:val="Balloon Text"/>
    <w:basedOn w:val="Normal"/>
    <w:link w:val="TextodegloboCar"/>
    <w:uiPriority w:val="99"/>
    <w:semiHidden/>
    <w:unhideWhenUsed/>
    <w:rsid w:val="003A3EEC"/>
    <w:rPr>
      <w:rFonts w:ascii="Tahoma" w:hAnsi="Tahoma" w:cs="Tahoma"/>
      <w:sz w:val="16"/>
      <w:szCs w:val="16"/>
    </w:rPr>
  </w:style>
  <w:style w:type="character" w:customStyle="1" w:styleId="TextodegloboCar">
    <w:name w:val="Texto de globo Car"/>
    <w:basedOn w:val="Fuentedeprrafopredeter"/>
    <w:link w:val="Textodeglobo"/>
    <w:uiPriority w:val="99"/>
    <w:semiHidden/>
    <w:rsid w:val="003A3EEC"/>
    <w:rPr>
      <w:rFonts w:ascii="Tahoma" w:eastAsia="Times New Roman" w:hAnsi="Tahoma" w:cs="Tahoma"/>
      <w:sz w:val="16"/>
      <w:szCs w:val="16"/>
      <w:lang w:val="es-ES" w:eastAsia="es-ES"/>
    </w:rPr>
  </w:style>
  <w:style w:type="paragraph" w:styleId="Prrafodelista">
    <w:name w:val="List Paragraph"/>
    <w:basedOn w:val="Normal"/>
    <w:uiPriority w:val="34"/>
    <w:qFormat/>
    <w:rsid w:val="00EF6166"/>
    <w:pPr>
      <w:ind w:left="720"/>
      <w:contextualSpacing/>
    </w:pPr>
  </w:style>
  <w:style w:type="character" w:customStyle="1" w:styleId="Ttulo3Car">
    <w:name w:val="Título 3 Car"/>
    <w:basedOn w:val="Fuentedeprrafopredeter"/>
    <w:link w:val="Ttulo3"/>
    <w:uiPriority w:val="9"/>
    <w:semiHidden/>
    <w:rsid w:val="00CE759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DB6BD1"/>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440D"/>
    <w:rPr>
      <w:sz w:val="16"/>
      <w:szCs w:val="16"/>
    </w:rPr>
  </w:style>
  <w:style w:type="paragraph" w:styleId="Textocomentario">
    <w:name w:val="annotation text"/>
    <w:basedOn w:val="Normal"/>
    <w:link w:val="TextocomentarioCar"/>
    <w:uiPriority w:val="99"/>
    <w:semiHidden/>
    <w:unhideWhenUsed/>
    <w:rsid w:val="00C8440D"/>
    <w:rPr>
      <w:sz w:val="20"/>
      <w:szCs w:val="20"/>
    </w:rPr>
  </w:style>
  <w:style w:type="character" w:customStyle="1" w:styleId="TextocomentarioCar">
    <w:name w:val="Texto comentario Car"/>
    <w:basedOn w:val="Fuentedeprrafopredeter"/>
    <w:link w:val="Textocomentario"/>
    <w:uiPriority w:val="99"/>
    <w:semiHidden/>
    <w:rsid w:val="00C8440D"/>
    <w:rPr>
      <w:rFonts w:ascii="Arial" w:eastAsia="Times New Roman"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C8440D"/>
    <w:rPr>
      <w:b/>
      <w:bCs/>
    </w:rPr>
  </w:style>
  <w:style w:type="character" w:customStyle="1" w:styleId="AsuntodelcomentarioCar">
    <w:name w:val="Asunto del comentario Car"/>
    <w:basedOn w:val="TextocomentarioCar"/>
    <w:link w:val="Asuntodelcomentario"/>
    <w:uiPriority w:val="99"/>
    <w:semiHidden/>
    <w:rsid w:val="00C8440D"/>
    <w:rPr>
      <w:rFonts w:ascii="Arial" w:eastAsia="Times New Roman" w:hAnsi="Arial"/>
      <w:b/>
      <w:bCs/>
      <w:lang w:val="es-ES" w:eastAsia="es-ES"/>
    </w:rPr>
  </w:style>
  <w:style w:type="paragraph" w:styleId="Revisin">
    <w:name w:val="Revision"/>
    <w:hidden/>
    <w:uiPriority w:val="71"/>
    <w:semiHidden/>
    <w:rsid w:val="00C8440D"/>
    <w:rPr>
      <w:rFonts w:ascii="Arial" w:eastAsia="Times New Roman"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245">
      <w:bodyDiv w:val="1"/>
      <w:marLeft w:val="0"/>
      <w:marRight w:val="0"/>
      <w:marTop w:val="0"/>
      <w:marBottom w:val="0"/>
      <w:divBdr>
        <w:top w:val="none" w:sz="0" w:space="0" w:color="auto"/>
        <w:left w:val="none" w:sz="0" w:space="0" w:color="auto"/>
        <w:bottom w:val="none" w:sz="0" w:space="0" w:color="auto"/>
        <w:right w:val="none" w:sz="0" w:space="0" w:color="auto"/>
      </w:divBdr>
    </w:div>
    <w:div w:id="478301532">
      <w:bodyDiv w:val="1"/>
      <w:marLeft w:val="0"/>
      <w:marRight w:val="0"/>
      <w:marTop w:val="0"/>
      <w:marBottom w:val="0"/>
      <w:divBdr>
        <w:top w:val="none" w:sz="0" w:space="0" w:color="auto"/>
        <w:left w:val="none" w:sz="0" w:space="0" w:color="auto"/>
        <w:bottom w:val="none" w:sz="0" w:space="0" w:color="auto"/>
        <w:right w:val="none" w:sz="0" w:space="0" w:color="auto"/>
      </w:divBdr>
    </w:div>
    <w:div w:id="629897846">
      <w:bodyDiv w:val="1"/>
      <w:marLeft w:val="0"/>
      <w:marRight w:val="0"/>
      <w:marTop w:val="0"/>
      <w:marBottom w:val="0"/>
      <w:divBdr>
        <w:top w:val="none" w:sz="0" w:space="0" w:color="auto"/>
        <w:left w:val="none" w:sz="0" w:space="0" w:color="auto"/>
        <w:bottom w:val="none" w:sz="0" w:space="0" w:color="auto"/>
        <w:right w:val="none" w:sz="0" w:space="0" w:color="auto"/>
      </w:divBdr>
    </w:div>
    <w:div w:id="891622766">
      <w:bodyDiv w:val="1"/>
      <w:marLeft w:val="0"/>
      <w:marRight w:val="0"/>
      <w:marTop w:val="0"/>
      <w:marBottom w:val="0"/>
      <w:divBdr>
        <w:top w:val="none" w:sz="0" w:space="0" w:color="auto"/>
        <w:left w:val="none" w:sz="0" w:space="0" w:color="auto"/>
        <w:bottom w:val="none" w:sz="0" w:space="0" w:color="auto"/>
        <w:right w:val="none" w:sz="0" w:space="0" w:color="auto"/>
      </w:divBdr>
    </w:div>
    <w:div w:id="997610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ventas@quinpe.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cabrera@quinp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informespp1@speedy.com.ar"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quinpe.com" TargetMode="External"/><Relationship Id="rId1" Type="http://schemas.openxmlformats.org/officeDocument/2006/relationships/image" Target="media/image2.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hyperlink" Target="mailto:quinpe@quin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ermo\Documents\Quinpe\Plantillas\Plantilla%20Word%20Quinp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 Word Quinpe</Template>
  <TotalTime>65</TotalTime>
  <Pages>11</Pages>
  <Words>2873</Words>
  <Characters>15806</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gaston ignacio lara rivero</cp:lastModifiedBy>
  <cp:revision>29</cp:revision>
  <cp:lastPrinted>2017-12-04T13:18:00Z</cp:lastPrinted>
  <dcterms:created xsi:type="dcterms:W3CDTF">2020-08-06T15:50:00Z</dcterms:created>
  <dcterms:modified xsi:type="dcterms:W3CDTF">2020-08-06T17:20:00Z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1650676565</vt:i4>
  </property>
</Properties>
</file>